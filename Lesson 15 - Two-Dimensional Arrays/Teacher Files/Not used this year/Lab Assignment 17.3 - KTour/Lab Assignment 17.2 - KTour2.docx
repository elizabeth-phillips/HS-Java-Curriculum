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7C18" w:rsidRDefault="00197C18">
      <w:pPr>
        <w:jc w:val="center"/>
        <w:rPr>
          <w:rFonts w:ascii="Arial" w:hAnsi="Arial"/>
          <w:b/>
          <w:sz w:val="28"/>
        </w:rPr>
      </w:pPr>
      <w:r>
        <w:rPr>
          <w:rFonts w:ascii="Arial" w:hAnsi="Arial"/>
          <w:b/>
          <w:sz w:val="28"/>
        </w:rPr>
        <w:t xml:space="preserve">LAB ASSIGNMENT </w:t>
      </w:r>
      <w:r w:rsidR="00E53ACD">
        <w:rPr>
          <w:rFonts w:ascii="Arial" w:hAnsi="Arial"/>
          <w:b/>
          <w:sz w:val="28"/>
        </w:rPr>
        <w:t>17</w:t>
      </w:r>
      <w:bookmarkStart w:id="0" w:name="_GoBack"/>
      <w:bookmarkEnd w:id="0"/>
      <w:r>
        <w:rPr>
          <w:rFonts w:ascii="Arial" w:hAnsi="Arial"/>
          <w:b/>
          <w:sz w:val="28"/>
        </w:rPr>
        <w:t>.3</w:t>
      </w:r>
    </w:p>
    <w:p w:rsidR="00197C18" w:rsidRDefault="00197C18">
      <w:pPr>
        <w:jc w:val="center"/>
        <w:rPr>
          <w:rFonts w:ascii="Arial" w:hAnsi="Arial"/>
          <w:b/>
          <w:sz w:val="28"/>
        </w:rPr>
      </w:pPr>
    </w:p>
    <w:p w:rsidR="00197C18" w:rsidRDefault="00197C18">
      <w:pPr>
        <w:jc w:val="center"/>
        <w:rPr>
          <w:sz w:val="34"/>
        </w:rPr>
      </w:pPr>
      <w:r>
        <w:rPr>
          <w:rFonts w:ascii="Arial" w:hAnsi="Arial"/>
          <w:b/>
          <w:sz w:val="28"/>
        </w:rPr>
        <w:t>Knight's Tour 2</w:t>
      </w:r>
    </w:p>
    <w:p w:rsidR="00197C18" w:rsidRDefault="00197C18">
      <w:pPr>
        <w:rPr>
          <w:sz w:val="22"/>
        </w:rPr>
      </w:pPr>
    </w:p>
    <w:p w:rsidR="00197C18" w:rsidRDefault="00197C18">
      <w:pPr>
        <w:rPr>
          <w:sz w:val="22"/>
        </w:rPr>
      </w:pPr>
    </w:p>
    <w:p w:rsidR="00197C18" w:rsidRPr="0061157E" w:rsidRDefault="00197C18">
      <w:pPr>
        <w:rPr>
          <w:rFonts w:ascii="Arial" w:hAnsi="Arial" w:cs="Arial"/>
          <w:b/>
          <w:sz w:val="22"/>
        </w:rPr>
      </w:pPr>
      <w:r w:rsidRPr="0061157E">
        <w:rPr>
          <w:rFonts w:ascii="Arial" w:hAnsi="Arial" w:cs="Arial"/>
          <w:b/>
          <w:sz w:val="22"/>
        </w:rPr>
        <w:t>Background:</w:t>
      </w:r>
    </w:p>
    <w:p w:rsidR="00197C18" w:rsidRDefault="00197C18">
      <w:pPr>
        <w:rPr>
          <w:sz w:val="22"/>
        </w:rPr>
      </w:pPr>
    </w:p>
    <w:p w:rsidR="00197C18" w:rsidRDefault="00197C18">
      <w:pPr>
        <w:pStyle w:val="BodyText"/>
      </w:pPr>
      <w:r>
        <w:t xml:space="preserve">Rather than trying a random approach to solve for the next move, we will develop an algorithm that uses some </w:t>
      </w:r>
      <w:smartTag w:uri="urn:schemas-microsoft-com:office:smarttags" w:element="PlaceName">
        <w:r>
          <w:t>info</w:t>
        </w:r>
      </w:smartTag>
      <w:r>
        <w:t xml:space="preserve">rmation and logic that we have about each square.  As you played the game in Lab Assignment AB23.2, </w:t>
      </w:r>
      <w:r>
        <w:rPr>
          <w:i/>
        </w:rPr>
        <w:t>Knight's Tour 1</w:t>
      </w:r>
      <w:r>
        <w:t xml:space="preserve">, you should have noticed that the edges were much more difficult to visit and the corners were the most difficult of all.  If we analyze each square, we notice that some are more accessible than others.  </w:t>
      </w:r>
    </w:p>
    <w:p w:rsidR="00197C18" w:rsidRDefault="00197C18">
      <w:pPr>
        <w:pStyle w:val="BodyText"/>
      </w:pPr>
    </w:p>
    <w:p w:rsidR="00197C18" w:rsidRDefault="00197C18">
      <w:pPr>
        <w:pStyle w:val="BodyText"/>
        <w:numPr>
          <w:ins w:id="1" w:author="ICT" w:date="2006-02-13T11:31:00Z"/>
        </w:numPr>
      </w:pPr>
      <w:r>
        <w:t>Here is an analysis of the accessibility of each square.</w:t>
      </w:r>
    </w:p>
    <w:p w:rsidR="00197C18" w:rsidRDefault="00197C18">
      <w:pPr>
        <w:rPr>
          <w:sz w:val="22"/>
        </w:rPr>
      </w:pPr>
    </w:p>
    <w:p w:rsidR="00197C18" w:rsidRDefault="00197C18">
      <w:pPr>
        <w:rPr>
          <w:sz w:val="22"/>
        </w:rPr>
      </w:pPr>
    </w:p>
    <w:p w:rsidR="00197C18" w:rsidRDefault="00197C18">
      <w:pPr>
        <w:jc w:val="center"/>
        <w:rPr>
          <w:sz w:val="22"/>
        </w:rPr>
      </w:pPr>
      <w:r>
        <w:rPr>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pt;height:237pt">
            <v:imagedata r:id="rId6" o:title=""/>
          </v:shape>
        </w:pict>
      </w:r>
    </w:p>
    <w:p w:rsidR="00197C18" w:rsidRDefault="00197C18">
      <w:pPr>
        <w:rPr>
          <w:sz w:val="22"/>
        </w:rPr>
      </w:pPr>
    </w:p>
    <w:p w:rsidR="00197C18" w:rsidRDefault="00197C18">
      <w:pPr>
        <w:rPr>
          <w:sz w:val="22"/>
        </w:rPr>
      </w:pPr>
    </w:p>
    <w:p w:rsidR="00197C18" w:rsidRDefault="00197C18">
      <w:pPr>
        <w:rPr>
          <w:sz w:val="22"/>
        </w:rPr>
      </w:pPr>
      <w:r>
        <w:rPr>
          <w:sz w:val="22"/>
        </w:rPr>
        <w:t>A square with an accessibility of 8 means that it can be approached from 8 different other squares.  A corner square is rated at 2, while the edges are rated at 3 or 4.  It makes sense to try and visit squares with lower accessibility values first, leaving the more accessible middle squares for later in the algorithm.</w:t>
      </w:r>
    </w:p>
    <w:p w:rsidR="00197C18" w:rsidRDefault="00197C18">
      <w:pPr>
        <w:rPr>
          <w:sz w:val="22"/>
        </w:rPr>
      </w:pPr>
    </w:p>
    <w:p w:rsidR="00197C18" w:rsidRDefault="00197C18">
      <w:pPr>
        <w:rPr>
          <w:sz w:val="22"/>
        </w:rPr>
      </w:pPr>
    </w:p>
    <w:p w:rsidR="00197C18" w:rsidRPr="0061157E" w:rsidRDefault="00197C18">
      <w:pPr>
        <w:rPr>
          <w:rFonts w:ascii="Arial" w:hAnsi="Arial" w:cs="Arial"/>
          <w:b/>
          <w:sz w:val="22"/>
        </w:rPr>
      </w:pPr>
      <w:r w:rsidRPr="0061157E">
        <w:rPr>
          <w:rFonts w:ascii="Arial" w:hAnsi="Arial" w:cs="Arial"/>
          <w:b/>
          <w:sz w:val="22"/>
        </w:rPr>
        <w:t>Assignment:</w:t>
      </w:r>
    </w:p>
    <w:p w:rsidR="00197C18" w:rsidRDefault="00197C18">
      <w:pPr>
        <w:rPr>
          <w:sz w:val="22"/>
        </w:rPr>
      </w:pPr>
    </w:p>
    <w:p w:rsidR="00197C18" w:rsidRDefault="00197C18">
      <w:pPr>
        <w:pStyle w:val="h1"/>
        <w:rPr>
          <w:sz w:val="22"/>
        </w:rPr>
      </w:pPr>
      <w:r>
        <w:rPr>
          <w:sz w:val="22"/>
        </w:rPr>
        <w:t>1.</w:t>
      </w:r>
      <w:r>
        <w:rPr>
          <w:sz w:val="22"/>
        </w:rPr>
        <w:tab/>
        <w:t>Write a revised version of the Knight's Tour program using this accessibility strategy.  In determining the next move, the knight should move to an available square with the lowest accessibility value.  In the case of a tie, you can move the knight to any of the tied squares.</w:t>
      </w:r>
    </w:p>
    <w:p w:rsidR="00197C18" w:rsidRDefault="00197C18">
      <w:pPr>
        <w:pStyle w:val="h1"/>
        <w:rPr>
          <w:sz w:val="22"/>
        </w:rPr>
      </w:pPr>
    </w:p>
    <w:p w:rsidR="00197C18" w:rsidRDefault="00197C18">
      <w:pPr>
        <w:pStyle w:val="h1"/>
        <w:rPr>
          <w:sz w:val="22"/>
        </w:rPr>
      </w:pPr>
      <w:r>
        <w:rPr>
          <w:sz w:val="22"/>
        </w:rPr>
        <w:lastRenderedPageBreak/>
        <w:t>2.</w:t>
      </w:r>
      <w:r>
        <w:rPr>
          <w:sz w:val="22"/>
        </w:rPr>
        <w:tab/>
        <w:t xml:space="preserve">The original accessibility </w:t>
      </w:r>
      <w:smartTag w:uri="urn:schemas-microsoft-com:office:smarttags" w:element="PlaceName">
        <w:r>
          <w:rPr>
            <w:sz w:val="22"/>
          </w:rPr>
          <w:t>info</w:t>
        </w:r>
      </w:smartTag>
      <w:r>
        <w:rPr>
          <w:sz w:val="22"/>
        </w:rPr>
        <w:t xml:space="preserve">rmation is stored in an 8-line text file named </w:t>
      </w:r>
      <w:r>
        <w:rPr>
          <w:i/>
          <w:sz w:val="22"/>
        </w:rPr>
        <w:t>access.txt</w:t>
      </w:r>
      <w:r>
        <w:rPr>
          <w:sz w:val="22"/>
        </w:rPr>
        <w:t>.  Each line consists of the 8 accessibility numbers for that line, separated by blank spaces, terminated with the enter key.  You should read this data file to set up your starting accessibility data table.  It would be a good idea to test your initialization of the accessibility table.</w:t>
      </w:r>
    </w:p>
    <w:p w:rsidR="00197C18" w:rsidRDefault="00197C18">
      <w:pPr>
        <w:pStyle w:val="h1"/>
        <w:rPr>
          <w:sz w:val="22"/>
        </w:rPr>
      </w:pPr>
    </w:p>
    <w:p w:rsidR="00197C18" w:rsidRDefault="00197C18">
      <w:pPr>
        <w:pStyle w:val="h1"/>
        <w:rPr>
          <w:sz w:val="22"/>
        </w:rPr>
      </w:pPr>
      <w:r>
        <w:rPr>
          <w:sz w:val="22"/>
        </w:rPr>
        <w:t>3.</w:t>
      </w:r>
      <w:r>
        <w:rPr>
          <w:sz w:val="22"/>
        </w:rPr>
        <w:tab/>
        <w:t xml:space="preserve">To ensure a greater degree of success, as the knight moves around the board, you should reduce the accessibility numbers in the appropriate squares.  For example, if </w:t>
      </w:r>
      <w:r>
        <w:rPr>
          <w:rFonts w:ascii="Courier New" w:hAnsi="Courier New" w:cs="Courier New"/>
          <w:iCs/>
          <w:sz w:val="20"/>
        </w:rPr>
        <w:t>location[4][5]</w:t>
      </w:r>
      <w:r>
        <w:rPr>
          <w:sz w:val="22"/>
        </w:rPr>
        <w:t xml:space="preserve"> is visited, then the 8 squares that can be reached from </w:t>
      </w:r>
      <w:r>
        <w:rPr>
          <w:rFonts w:ascii="Courier New" w:hAnsi="Courier New" w:cs="Courier New"/>
          <w:iCs/>
          <w:sz w:val="20"/>
        </w:rPr>
        <w:t>location[4][5]</w:t>
      </w:r>
      <w:r>
        <w:rPr>
          <w:sz w:val="22"/>
        </w:rPr>
        <w:t xml:space="preserve"> should have their accessibility values reduced by 1.</w:t>
      </w:r>
    </w:p>
    <w:p w:rsidR="00197C18" w:rsidRDefault="00197C18">
      <w:pPr>
        <w:pStyle w:val="h1"/>
        <w:rPr>
          <w:sz w:val="22"/>
        </w:rPr>
      </w:pPr>
    </w:p>
    <w:p w:rsidR="00197C18" w:rsidRDefault="00197C18">
      <w:pPr>
        <w:pStyle w:val="h1"/>
        <w:rPr>
          <w:sz w:val="22"/>
        </w:rPr>
      </w:pPr>
      <w:r>
        <w:rPr>
          <w:sz w:val="22"/>
        </w:rPr>
        <w:t>4.</w:t>
      </w:r>
      <w:r>
        <w:rPr>
          <w:sz w:val="22"/>
        </w:rPr>
        <w:tab/>
        <w:t xml:space="preserve">Proper decomposition of the problem into single-purpose methods will be of great importance in this lab assignment. </w:t>
      </w:r>
    </w:p>
    <w:p w:rsidR="00197C18" w:rsidRDefault="00197C18">
      <w:pPr>
        <w:pStyle w:val="h1"/>
        <w:rPr>
          <w:sz w:val="22"/>
        </w:rPr>
      </w:pPr>
    </w:p>
    <w:p w:rsidR="00197C18" w:rsidRDefault="00197C18">
      <w:pPr>
        <w:pStyle w:val="h1"/>
        <w:rPr>
          <w:sz w:val="22"/>
        </w:rPr>
      </w:pPr>
      <w:r>
        <w:rPr>
          <w:sz w:val="22"/>
        </w:rPr>
        <w:t>5.</w:t>
      </w:r>
      <w:r>
        <w:rPr>
          <w:sz w:val="22"/>
        </w:rPr>
        <w:tab/>
        <w:t>Turn in your source code and a run output with the highest number of visited squares.</w:t>
      </w:r>
    </w:p>
    <w:sectPr w:rsidR="00197C18" w:rsidSect="0061157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36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4AED" w:rsidRDefault="00634AED">
      <w:r>
        <w:separator/>
      </w:r>
    </w:p>
  </w:endnote>
  <w:endnote w:type="continuationSeparator" w:id="0">
    <w:p w:rsidR="00634AED" w:rsidRDefault="00634A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8D4" w:rsidRDefault="003118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C18" w:rsidRPr="003118D4" w:rsidRDefault="00197C18" w:rsidP="003118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8D4" w:rsidRDefault="003118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4AED" w:rsidRDefault="00634AED">
      <w:r>
        <w:separator/>
      </w:r>
    </w:p>
  </w:footnote>
  <w:footnote w:type="continuationSeparator" w:id="0">
    <w:p w:rsidR="00634AED" w:rsidRDefault="00634A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8D4" w:rsidRDefault="003118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5ED2" w:rsidRPr="00A35ED2" w:rsidRDefault="007D3A69" w:rsidP="00A35ED2">
    <w:pPr>
      <w:widowControl w:val="0"/>
      <w:tabs>
        <w:tab w:val="center" w:pos="4680"/>
        <w:tab w:val="right" w:pos="9000"/>
      </w:tabs>
      <w:suppressAutoHyphens/>
      <w:rPr>
        <w:rFonts w:ascii="Arial" w:hAnsi="Arial" w:cs="Arial"/>
        <w:sz w:val="16"/>
        <w:szCs w:val="16"/>
      </w:rPr>
    </w:pPr>
    <w:r>
      <w:rPr>
        <w:rFonts w:ascii="Arial" w:hAnsi="Arial" w:cs="Arial"/>
        <w:sz w:val="16"/>
        <w:szCs w:val="16"/>
      </w:rPr>
      <w:t xml:space="preserve"> Lab Assignment A</w:t>
    </w:r>
    <w:r w:rsidR="0061157E">
      <w:rPr>
        <w:rFonts w:ascii="Arial" w:hAnsi="Arial" w:cs="Arial"/>
        <w:sz w:val="16"/>
        <w:szCs w:val="16"/>
      </w:rPr>
      <w:t>23.3</w:t>
    </w:r>
    <w:r w:rsidR="0061157E">
      <w:rPr>
        <w:rFonts w:ascii="Arial" w:hAnsi="Arial" w:cs="Arial"/>
        <w:sz w:val="16"/>
        <w:szCs w:val="16"/>
      </w:rPr>
      <w:tab/>
    </w:r>
    <w:r w:rsidR="00A35ED2" w:rsidRPr="00A35ED2">
      <w:rPr>
        <w:rStyle w:val="PageNumber"/>
        <w:rFonts w:ascii="Arial" w:hAnsi="Arial" w:cs="Arial"/>
        <w:b/>
        <w:sz w:val="18"/>
        <w:szCs w:val="18"/>
        <w:lang w:eastAsia="en-US"/>
      </w:rPr>
      <w:fldChar w:fldCharType="begin"/>
    </w:r>
    <w:r w:rsidR="00A35ED2" w:rsidRPr="00A35ED2">
      <w:rPr>
        <w:rStyle w:val="PageNumber"/>
        <w:rFonts w:ascii="Arial" w:hAnsi="Arial" w:cs="Arial"/>
        <w:b/>
        <w:sz w:val="18"/>
        <w:szCs w:val="18"/>
        <w:lang w:eastAsia="en-US"/>
      </w:rPr>
      <w:instrText xml:space="preserve"> PAGE </w:instrText>
    </w:r>
    <w:r w:rsidR="00A35ED2" w:rsidRPr="00A35ED2">
      <w:rPr>
        <w:rStyle w:val="PageNumber"/>
        <w:rFonts w:ascii="Arial" w:hAnsi="Arial" w:cs="Arial"/>
        <w:b/>
        <w:sz w:val="18"/>
        <w:szCs w:val="18"/>
        <w:lang w:eastAsia="en-US"/>
      </w:rPr>
      <w:fldChar w:fldCharType="separate"/>
    </w:r>
    <w:r w:rsidR="00E53ACD">
      <w:rPr>
        <w:rStyle w:val="PageNumber"/>
        <w:rFonts w:ascii="Arial" w:hAnsi="Arial" w:cs="Arial"/>
        <w:b/>
        <w:noProof/>
        <w:sz w:val="18"/>
        <w:szCs w:val="18"/>
        <w:lang w:eastAsia="en-US"/>
      </w:rPr>
      <w:t>1</w:t>
    </w:r>
    <w:r w:rsidR="00A35ED2" w:rsidRPr="00A35ED2">
      <w:rPr>
        <w:rStyle w:val="PageNumber"/>
        <w:rFonts w:ascii="Arial" w:hAnsi="Arial" w:cs="Arial"/>
        <w:b/>
        <w:sz w:val="18"/>
        <w:szCs w:val="18"/>
        <w:lang w:eastAsia="en-US"/>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8D4" w:rsidRDefault="003118D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intFractionalCharacterWidth/>
  <w:activeWritingStyle w:appName="MSWord" w:lang="en-US" w:vendorID="64" w:dllVersion="131077" w:nlCheck="1" w:checkStyle="1"/>
  <w:activeWritingStyle w:appName="MSWord" w:lang="en-US" w:vendorID="64" w:dllVersion="131078"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printColBlack/>
    <w:showBreaksInFrames/>
    <w:suppressSpBfAfterPgBrk/>
    <w:swapBordersFacingPages/>
    <w:convMailMergeEsc/>
    <w:usePrinterMetrics/>
    <w:doNotSuppressParagraphBorders/>
    <w:footnoteLayoutLikeWW8/>
    <w:shapeLayoutLikeWW8/>
    <w:alignTablesRowByRow/>
    <w:forgetLastTabAlignment/>
    <w:autoSpaceLikeWord95/>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97C18"/>
    <w:rsid w:val="00197C18"/>
    <w:rsid w:val="003118D4"/>
    <w:rsid w:val="004F13F8"/>
    <w:rsid w:val="0061157E"/>
    <w:rsid w:val="00634AED"/>
    <w:rsid w:val="006C1146"/>
    <w:rsid w:val="007D3A69"/>
    <w:rsid w:val="00A35ED2"/>
    <w:rsid w:val="00CD6FFD"/>
    <w:rsid w:val="00E53ACD"/>
    <w:rsid w:val="00FC3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hapeDefaults>
    <o:shapedefaults v:ext="edit" spidmax="1026"/>
    <o:shapelayout v:ext="edit">
      <o:idmap v:ext="edit" data="1"/>
    </o:shapelayout>
  </w:shapeDefaults>
  <w:decimalSymbol w:val="."/>
  <w:listSeparator w:val=","/>
  <w14:docId w14:val="02B8B0D0"/>
  <w15:chartTrackingRefBased/>
  <w15:docId w15:val="{738F3539-A73D-47ED-A660-2FDFD91B8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overflowPunct w:val="0"/>
      <w:autoSpaceDE w:val="0"/>
      <w:autoSpaceDN w:val="0"/>
      <w:adjustRightInd w:val="0"/>
      <w:textAlignment w:val="baseline"/>
    </w:pPr>
    <w:rPr>
      <w:rFonts w:ascii="Times New Roman" w:hAnsi="Times New Roman"/>
      <w:color w:val="000000"/>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320"/>
        <w:tab w:val="right" w:pos="8640"/>
      </w:tabs>
    </w:pPr>
    <w:rPr>
      <w:sz w:val="20"/>
    </w:rPr>
  </w:style>
  <w:style w:type="paragraph" w:customStyle="1" w:styleId="Lab">
    <w:name w:val="Lab"/>
    <w:basedOn w:val="Normal"/>
    <w:pPr>
      <w:tabs>
        <w:tab w:val="left" w:pos="260"/>
        <w:tab w:val="left" w:pos="540"/>
        <w:tab w:val="left" w:pos="800"/>
        <w:tab w:val="left" w:pos="1080"/>
        <w:tab w:val="left" w:pos="1340"/>
        <w:tab w:val="left" w:pos="1620"/>
        <w:tab w:val="left" w:pos="1880"/>
        <w:tab w:val="left" w:pos="2160"/>
      </w:tabs>
    </w:pPr>
    <w:rPr>
      <w:sz w:val="20"/>
    </w:rPr>
  </w:style>
  <w:style w:type="paragraph" w:customStyle="1" w:styleId="code1">
    <w:name w:val="code1"/>
    <w:basedOn w:val="code"/>
    <w:pPr>
      <w:tabs>
        <w:tab w:val="clear" w:pos="3600"/>
      </w:tabs>
      <w:ind w:left="3600"/>
    </w:pPr>
  </w:style>
  <w:style w:type="paragraph" w:customStyle="1" w:styleId="code">
    <w:name w:val="code"/>
    <w:basedOn w:val="Normal"/>
    <w:pPr>
      <w:tabs>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ind w:left="3240"/>
    </w:pPr>
    <w:rPr>
      <w:sz w:val="20"/>
    </w:rPr>
  </w:style>
  <w:style w:type="paragraph" w:customStyle="1" w:styleId="code2">
    <w:name w:val="code2"/>
    <w:basedOn w:val="code1"/>
    <w:pPr>
      <w:tabs>
        <w:tab w:val="clear" w:pos="3960"/>
      </w:tabs>
      <w:ind w:left="3960"/>
    </w:pPr>
  </w:style>
  <w:style w:type="paragraph" w:customStyle="1" w:styleId="code3">
    <w:name w:val="code3"/>
    <w:basedOn w:val="code2"/>
    <w:pPr>
      <w:tabs>
        <w:tab w:val="clear" w:pos="4680"/>
        <w:tab w:val="clear" w:pos="5040"/>
        <w:tab w:val="clear" w:pos="5760"/>
        <w:tab w:val="clear" w:pos="6120"/>
        <w:tab w:val="clear" w:pos="6480"/>
        <w:tab w:val="clear" w:pos="6840"/>
        <w:tab w:val="clear" w:pos="7200"/>
        <w:tab w:val="clear" w:pos="7560"/>
        <w:tab w:val="clear" w:pos="7920"/>
        <w:tab w:val="left" w:pos="4580"/>
        <w:tab w:val="left" w:pos="4860"/>
        <w:tab w:val="left" w:pos="5120"/>
        <w:tab w:val="left" w:pos="5660"/>
      </w:tabs>
      <w:ind w:left="4040"/>
    </w:pPr>
  </w:style>
  <w:style w:type="paragraph" w:customStyle="1" w:styleId="h1">
    <w:name w:val="h1"/>
    <w:basedOn w:val="Normal"/>
    <w:pPr>
      <w:ind w:left="360" w:hanging="360"/>
    </w:pPr>
  </w:style>
  <w:style w:type="paragraph" w:customStyle="1" w:styleId="i1">
    <w:name w:val="i1"/>
    <w:basedOn w:val="Normal"/>
    <w:pPr>
      <w:ind w:left="540" w:hanging="260"/>
    </w:pPr>
  </w:style>
  <w:style w:type="paragraph" w:customStyle="1" w:styleId="i2">
    <w:name w:val="i2"/>
    <w:basedOn w:val="i1"/>
    <w:pPr>
      <w:ind w:left="800"/>
    </w:pPr>
  </w:style>
  <w:style w:type="paragraph" w:customStyle="1" w:styleId="i3">
    <w:name w:val="i3"/>
    <w:basedOn w:val="i2"/>
    <w:pPr>
      <w:ind w:left="1080"/>
    </w:pPr>
  </w:style>
  <w:style w:type="paragraph" w:styleId="Header">
    <w:name w:val="header"/>
    <w:basedOn w:val="Normal"/>
    <w:pPr>
      <w:tabs>
        <w:tab w:val="center" w:pos="4320"/>
        <w:tab w:val="right" w:pos="8640"/>
      </w:tabs>
    </w:pPr>
  </w:style>
  <w:style w:type="paragraph" w:styleId="BodyText">
    <w:name w:val="Body Text"/>
    <w:basedOn w:val="Normal"/>
    <w:rPr>
      <w:sz w:val="22"/>
    </w:rPr>
  </w:style>
  <w:style w:type="character" w:styleId="Hyperlink">
    <w:name w:val="Hyperlink"/>
    <w:rPr>
      <w:color w:val="0000FF"/>
      <w:u w:val="single"/>
    </w:r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132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Phillips</dc:creator>
  <cp:keywords/>
  <dc:description/>
  <cp:lastModifiedBy>Elizabeth Phillips</cp:lastModifiedBy>
  <cp:revision>2</cp:revision>
  <cp:lastPrinted>2003-06-05T21:47:00Z</cp:lastPrinted>
  <dcterms:created xsi:type="dcterms:W3CDTF">2017-03-06T04:14:00Z</dcterms:created>
  <dcterms:modified xsi:type="dcterms:W3CDTF">2017-03-06T04:14:00Z</dcterms:modified>
</cp:coreProperties>
</file>