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BD7" w:rsidRPr="00CA3C0A" w:rsidRDefault="00B75613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jc w:val="center"/>
        <w:rPr>
          <w:rFonts w:ascii="Arial" w:hAnsi="Arial"/>
          <w:b/>
          <w:color w:val="002060"/>
          <w:sz w:val="28"/>
        </w:rPr>
      </w:pPr>
      <w:r w:rsidRPr="00CA3C0A">
        <w:rPr>
          <w:rFonts w:ascii="Arial" w:hAnsi="Arial"/>
          <w:b/>
          <w:color w:val="002060"/>
          <w:sz w:val="28"/>
        </w:rPr>
        <w:t>LAB ASSIGNMENT 17</w:t>
      </w:r>
      <w:r w:rsidR="00922BD7" w:rsidRPr="00CA3C0A">
        <w:rPr>
          <w:rFonts w:ascii="Arial" w:hAnsi="Arial"/>
          <w:b/>
          <w:color w:val="002060"/>
          <w:sz w:val="28"/>
        </w:rPr>
        <w:t>.2</w:t>
      </w:r>
    </w:p>
    <w:p w:rsidR="00922BD7" w:rsidRPr="00CA3C0A" w:rsidRDefault="00922BD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jc w:val="center"/>
        <w:rPr>
          <w:rFonts w:ascii="Arial" w:hAnsi="Arial"/>
          <w:b/>
          <w:color w:val="002060"/>
          <w:sz w:val="28"/>
        </w:rPr>
      </w:pPr>
    </w:p>
    <w:p w:rsidR="00922BD7" w:rsidRPr="00CA3C0A" w:rsidRDefault="00922BD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jc w:val="center"/>
        <w:rPr>
          <w:rFonts w:ascii="Arial" w:hAnsi="Arial"/>
          <w:b/>
          <w:color w:val="002060"/>
          <w:sz w:val="26"/>
        </w:rPr>
      </w:pPr>
      <w:r w:rsidRPr="00CA3C0A">
        <w:rPr>
          <w:rFonts w:ascii="Arial" w:hAnsi="Arial"/>
          <w:b/>
          <w:color w:val="002060"/>
          <w:sz w:val="28"/>
        </w:rPr>
        <w:t>Knight's Tour 1</w:t>
      </w:r>
    </w:p>
    <w:p w:rsidR="00922BD7" w:rsidRDefault="00922BD7">
      <w:pPr>
        <w:rPr>
          <w:sz w:val="22"/>
        </w:rPr>
      </w:pPr>
    </w:p>
    <w:p w:rsidR="00CA3C0A" w:rsidRPr="000D1E06" w:rsidRDefault="00CA3C0A" w:rsidP="00CA3C0A">
      <w:pPr>
        <w:rPr>
          <w:b/>
          <w:color w:val="002060"/>
          <w:sz w:val="22"/>
        </w:rPr>
      </w:pPr>
      <w:r w:rsidRPr="000D1E06">
        <w:rPr>
          <w:b/>
          <w:color w:val="002060"/>
          <w:sz w:val="28"/>
        </w:rPr>
        <w:t xml:space="preserve">Create a new project, </w:t>
      </w:r>
      <w:r>
        <w:rPr>
          <w:b/>
          <w:color w:val="002060"/>
          <w:sz w:val="28"/>
        </w:rPr>
        <w:t>Two</w:t>
      </w:r>
      <w:r w:rsidRPr="000D1E06">
        <w:rPr>
          <w:b/>
          <w:color w:val="002060"/>
          <w:sz w:val="28"/>
        </w:rPr>
        <w:t>DimensionalArrays.</w:t>
      </w:r>
    </w:p>
    <w:p w:rsidR="00CA3C0A" w:rsidRDefault="00CA3C0A" w:rsidP="00CA3C0A">
      <w:pPr>
        <w:rPr>
          <w:rFonts w:ascii="Arial" w:hAnsi="Arial" w:cs="Arial"/>
          <w:b/>
          <w:sz w:val="22"/>
        </w:rPr>
      </w:pPr>
    </w:p>
    <w:p w:rsidR="00CA3C0A" w:rsidRPr="00AC18E6" w:rsidRDefault="003C41CB" w:rsidP="00CA3C0A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Create a new class</w:t>
      </w:r>
      <w:r w:rsidR="00CA3C0A">
        <w:rPr>
          <w:rFonts w:ascii="Arial" w:hAnsi="Arial" w:cs="Arial"/>
          <w:b/>
          <w:sz w:val="22"/>
        </w:rPr>
        <w:t>, Knigh</w:t>
      </w:r>
      <w:r>
        <w:rPr>
          <w:rFonts w:ascii="Arial" w:hAnsi="Arial" w:cs="Arial"/>
          <w:b/>
          <w:sz w:val="22"/>
        </w:rPr>
        <w:t xml:space="preserve">t </w:t>
      </w:r>
      <w:r w:rsidR="00CA3C0A">
        <w:rPr>
          <w:rFonts w:ascii="Arial" w:hAnsi="Arial" w:cs="Arial"/>
          <w:b/>
          <w:sz w:val="22"/>
        </w:rPr>
        <w:t>into this project.</w:t>
      </w:r>
    </w:p>
    <w:p w:rsidR="00922BD7" w:rsidRDefault="00922BD7">
      <w:pPr>
        <w:rPr>
          <w:sz w:val="22"/>
        </w:rPr>
      </w:pPr>
    </w:p>
    <w:p w:rsidR="00FF67F0" w:rsidRDefault="00922BD7">
      <w:pPr>
        <w:pStyle w:val="BodyText"/>
      </w:pPr>
      <w:r>
        <w:t xml:space="preserve">The Swiss mathematician Leonhard Euler (1707 – 1783) proposed a problem regarding the movement of the knight chess piece on a chess board.  The challenge that Euler proposed was to move the knight around an empty chessboard, and to touch each of the 64 squares </w:t>
      </w:r>
      <w:r>
        <w:rPr>
          <w:i/>
        </w:rPr>
        <w:t>once and only once</w:t>
      </w:r>
      <w:r>
        <w:t xml:space="preserve">.  </w:t>
      </w:r>
    </w:p>
    <w:p w:rsidR="00FF67F0" w:rsidRDefault="00FF67F0">
      <w:pPr>
        <w:pStyle w:val="BodyText"/>
      </w:pPr>
    </w:p>
    <w:p w:rsidR="004D5E24" w:rsidRPr="006B26C0" w:rsidRDefault="004D5E24" w:rsidP="004D5E24">
      <w:pPr>
        <w:jc w:val="both"/>
        <w:rPr>
          <w:b/>
          <w:color w:val="002060"/>
          <w:sz w:val="28"/>
        </w:rPr>
      </w:pPr>
      <w:r>
        <w:rPr>
          <w:b/>
          <w:color w:val="002060"/>
          <w:sz w:val="28"/>
        </w:rPr>
        <w:t>Explanation</w:t>
      </w:r>
    </w:p>
    <w:p w:rsidR="00CA3C0A" w:rsidRDefault="00CA3C0A" w:rsidP="00CA3C0A">
      <w:pPr>
        <w:jc w:val="both"/>
      </w:pPr>
    </w:p>
    <w:p w:rsidR="00922BD7" w:rsidRDefault="00922BD7" w:rsidP="00CA3C0A">
      <w:pPr>
        <w:pStyle w:val="BodyText"/>
      </w:pPr>
      <w:r>
        <w:t>To start, move the knight from any position on the board using its standard L-shaped moves (two over in one direction, then one in a perpendicular direction).  Practice on this empty grid.  Number any position as 1 and then visit as many squares as possible, numbering each move as you go:</w:t>
      </w:r>
    </w:p>
    <w:p w:rsidR="00922BD7" w:rsidRDefault="00922BD7">
      <w:pPr>
        <w:rPr>
          <w:sz w:val="22"/>
        </w:rPr>
      </w:pPr>
    </w:p>
    <w:p w:rsidR="00922BD7" w:rsidRDefault="00922BD7">
      <w:pPr>
        <w:rPr>
          <w:sz w:val="22"/>
        </w:rPr>
      </w:pPr>
    </w:p>
    <w:p w:rsidR="00922BD7" w:rsidRDefault="00E14DD6">
      <w:pPr>
        <w:jc w:val="center"/>
        <w:rPr>
          <w:sz w:val="22"/>
        </w:rPr>
      </w:pPr>
      <w:r>
        <w:rPr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237pt">
            <v:imagedata r:id="rId6" o:title=""/>
          </v:shape>
        </w:pict>
      </w:r>
    </w:p>
    <w:p w:rsidR="00922BD7" w:rsidRDefault="00922BD7">
      <w:pPr>
        <w:rPr>
          <w:sz w:val="22"/>
        </w:rPr>
      </w:pPr>
    </w:p>
    <w:p w:rsidR="00922BD7" w:rsidRDefault="00922BD7">
      <w:pPr>
        <w:rPr>
          <w:sz w:val="22"/>
        </w:rPr>
      </w:pPr>
    </w:p>
    <w:p w:rsidR="00922BD7" w:rsidRDefault="00922BD7">
      <w:pPr>
        <w:rPr>
          <w:sz w:val="22"/>
        </w:rPr>
      </w:pPr>
      <w:r>
        <w:rPr>
          <w:sz w:val="22"/>
        </w:rPr>
        <w:t xml:space="preserve">This task is much more difficult than it first appears! </w:t>
      </w:r>
    </w:p>
    <w:p w:rsidR="00922BD7" w:rsidRDefault="00922BD7">
      <w:pPr>
        <w:rPr>
          <w:sz w:val="22"/>
        </w:rPr>
      </w:pPr>
    </w:p>
    <w:p w:rsidR="00922BD7" w:rsidRPr="004D5E24" w:rsidRDefault="004D5E24" w:rsidP="004D5E24">
      <w:pPr>
        <w:jc w:val="both"/>
        <w:rPr>
          <w:b/>
          <w:color w:val="002060"/>
          <w:sz w:val="28"/>
        </w:rPr>
      </w:pPr>
      <w:r>
        <w:rPr>
          <w:b/>
          <w:color w:val="002060"/>
          <w:sz w:val="28"/>
        </w:rPr>
        <w:t>Directions</w:t>
      </w:r>
    </w:p>
    <w:p w:rsidR="00922BD7" w:rsidRDefault="00922BD7">
      <w:pPr>
        <w:rPr>
          <w:sz w:val="22"/>
        </w:rPr>
      </w:pPr>
    </w:p>
    <w:p w:rsidR="00922BD7" w:rsidRDefault="00922BD7">
      <w:pPr>
        <w:rPr>
          <w:sz w:val="22"/>
        </w:rPr>
      </w:pPr>
      <w:r>
        <w:rPr>
          <w:sz w:val="22"/>
        </w:rPr>
        <w:t>Your task in this lab is to write a program that will move a knight around an empty chess board, leaving behind a trail of increasing integers, ranging from 1 to, hopefully, 64.  Here are the specifications for your assignment:</w:t>
      </w:r>
    </w:p>
    <w:p w:rsidR="00922BD7" w:rsidRDefault="00922BD7">
      <w:pPr>
        <w:rPr>
          <w:sz w:val="22"/>
        </w:rPr>
      </w:pPr>
    </w:p>
    <w:p w:rsidR="00922BD7" w:rsidRDefault="00922BD7">
      <w:pPr>
        <w:pStyle w:val="h1"/>
        <w:rPr>
          <w:sz w:val="22"/>
        </w:rPr>
      </w:pPr>
      <w:r>
        <w:rPr>
          <w:sz w:val="22"/>
        </w:rPr>
        <w:t>The knight will start in row 1, column 1.</w:t>
      </w:r>
    </w:p>
    <w:p w:rsidR="00922BD7" w:rsidRDefault="00922BD7">
      <w:pPr>
        <w:pStyle w:val="h1"/>
        <w:rPr>
          <w:sz w:val="22"/>
        </w:rPr>
      </w:pPr>
    </w:p>
    <w:p w:rsidR="00922BD7" w:rsidRDefault="00922BD7">
      <w:pPr>
        <w:pStyle w:val="h1"/>
        <w:rPr>
          <w:sz w:val="22"/>
        </w:rPr>
      </w:pPr>
      <w:r>
        <w:rPr>
          <w:sz w:val="22"/>
        </w:rPr>
        <w:t>The program will mark squares as they are visited, ranging from 1-64.</w:t>
      </w:r>
    </w:p>
    <w:p w:rsidR="00922BD7" w:rsidRDefault="00922BD7">
      <w:pPr>
        <w:pStyle w:val="h1"/>
        <w:rPr>
          <w:sz w:val="22"/>
        </w:rPr>
      </w:pPr>
    </w:p>
    <w:p w:rsidR="000B2F96" w:rsidRDefault="00922BD7">
      <w:pPr>
        <w:pStyle w:val="h1"/>
        <w:rPr>
          <w:sz w:val="22"/>
        </w:rPr>
      </w:pPr>
      <w:r>
        <w:rPr>
          <w:sz w:val="22"/>
        </w:rPr>
        <w:t>The program will continue until a complete tour is accomplished (all 64 squares) or the program gets stuck with nowhere to go.</w:t>
      </w:r>
      <w:r w:rsidR="000B2F96" w:rsidRPr="000B2F96">
        <w:rPr>
          <w:sz w:val="22"/>
        </w:rPr>
        <w:t xml:space="preserve"> </w:t>
      </w:r>
    </w:p>
    <w:p w:rsidR="000B2F96" w:rsidRDefault="000B2F96">
      <w:pPr>
        <w:pStyle w:val="h1"/>
        <w:rPr>
          <w:sz w:val="22"/>
        </w:rPr>
      </w:pPr>
    </w:p>
    <w:p w:rsidR="00922BD7" w:rsidRDefault="000B2F96">
      <w:pPr>
        <w:pStyle w:val="h1"/>
        <w:rPr>
          <w:sz w:val="22"/>
        </w:rPr>
      </w:pPr>
      <w:r>
        <w:rPr>
          <w:sz w:val="22"/>
        </w:rPr>
        <w:t xml:space="preserve">Use the </w:t>
      </w:r>
      <w:bookmarkStart w:id="0" w:name="_GoBack"/>
      <w:bookmarkEnd w:id="0"/>
      <w:r w:rsidR="00DB0562">
        <w:rPr>
          <w:rFonts w:ascii="Courier New" w:hAnsi="Courier New" w:cs="Courier New"/>
          <w:sz w:val="20"/>
        </w:rPr>
        <w:t>Math</w:t>
      </w:r>
      <w:r>
        <w:rPr>
          <w:sz w:val="22"/>
        </w:rPr>
        <w:t xml:space="preserve"> class to generate the necessary random numbers.</w:t>
      </w:r>
    </w:p>
    <w:p w:rsidR="000B2F96" w:rsidRDefault="000B2F96">
      <w:pPr>
        <w:pStyle w:val="h1"/>
        <w:rPr>
          <w:sz w:val="22"/>
        </w:rPr>
      </w:pPr>
    </w:p>
    <w:p w:rsidR="000B2F96" w:rsidRDefault="000B2F96">
      <w:pPr>
        <w:pStyle w:val="h1"/>
        <w:rPr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8"/>
      </w:tblGrid>
      <w:tr w:rsidR="000B2F96" w:rsidRPr="0078342C" w:rsidTr="0078342C">
        <w:trPr>
          <w:jc w:val="center"/>
        </w:trPr>
        <w:tc>
          <w:tcPr>
            <w:tcW w:w="5328" w:type="dxa"/>
            <w:shd w:val="clear" w:color="auto" w:fill="auto"/>
          </w:tcPr>
          <w:p w:rsidR="000B2F96" w:rsidRPr="0078342C" w:rsidRDefault="000B2F96" w:rsidP="000B2F96">
            <w:pPr>
              <w:pStyle w:val="h1"/>
              <w:rPr>
                <w:b/>
                <w:sz w:val="22"/>
              </w:rPr>
            </w:pPr>
            <w:r w:rsidRPr="0078342C">
              <w:rPr>
                <w:b/>
                <w:sz w:val="22"/>
              </w:rPr>
              <w:t>Example Output</w:t>
            </w:r>
          </w:p>
          <w:p w:rsidR="000B2F96" w:rsidRPr="0078342C" w:rsidRDefault="000B2F96" w:rsidP="0078342C">
            <w:pPr>
              <w:pStyle w:val="h1"/>
              <w:ind w:left="0" w:firstLine="0"/>
              <w:rPr>
                <w:sz w:val="22"/>
              </w:rPr>
            </w:pPr>
          </w:p>
        </w:tc>
      </w:tr>
      <w:tr w:rsidR="000B2F96" w:rsidRPr="0078342C" w:rsidTr="0078342C">
        <w:trPr>
          <w:jc w:val="center"/>
        </w:trPr>
        <w:tc>
          <w:tcPr>
            <w:tcW w:w="5328" w:type="dxa"/>
            <w:shd w:val="clear" w:color="auto" w:fill="auto"/>
          </w:tcPr>
          <w:p w:rsidR="000B2F96" w:rsidRPr="0078342C" w:rsidRDefault="00BB4391" w:rsidP="000B2F96">
            <w:pPr>
              <w:rPr>
                <w:rFonts w:ascii="Courier New" w:hAnsi="Courier New"/>
                <w:b/>
                <w:sz w:val="20"/>
              </w:rPr>
            </w:pPr>
            <w:r w:rsidRPr="0078342C">
              <w:rPr>
                <w:rFonts w:ascii="Courier New" w:hAnsi="Courier New"/>
                <w:sz w:val="20"/>
              </w:rPr>
              <w:t xml:space="preserve">    </w:t>
            </w:r>
            <w:r w:rsidRPr="0078342C">
              <w:rPr>
                <w:rFonts w:ascii="Courier New" w:hAnsi="Courier New"/>
                <w:b/>
                <w:sz w:val="20"/>
              </w:rPr>
              <w:t xml:space="preserve"> </w:t>
            </w:r>
            <w:r w:rsidR="000B2F96" w:rsidRPr="0078342C">
              <w:rPr>
                <w:rFonts w:ascii="Courier New" w:hAnsi="Courier New"/>
                <w:b/>
                <w:sz w:val="20"/>
              </w:rPr>
              <w:t>1    2    3    4    5    6    7    8</w:t>
            </w:r>
          </w:p>
          <w:p w:rsidR="000B2F96" w:rsidRPr="0078342C" w:rsidRDefault="000B2F96" w:rsidP="000B2F96">
            <w:pPr>
              <w:rPr>
                <w:rFonts w:ascii="Courier New" w:hAnsi="Courier New"/>
                <w:sz w:val="20"/>
              </w:rPr>
            </w:pPr>
          </w:p>
          <w:p w:rsidR="000B2F96" w:rsidRPr="0078342C" w:rsidRDefault="000B2F96" w:rsidP="000B2F96">
            <w:pPr>
              <w:rPr>
                <w:rFonts w:ascii="Courier New" w:hAnsi="Courier New"/>
                <w:sz w:val="20"/>
              </w:rPr>
            </w:pPr>
            <w:r w:rsidRPr="0078342C">
              <w:rPr>
                <w:rFonts w:ascii="Courier New" w:hAnsi="Courier New"/>
                <w:b/>
                <w:sz w:val="20"/>
              </w:rPr>
              <w:t>1</w:t>
            </w:r>
            <w:r w:rsidRPr="0078342C">
              <w:rPr>
                <w:rFonts w:ascii="Courier New" w:hAnsi="Courier New"/>
                <w:sz w:val="20"/>
              </w:rPr>
              <w:t xml:space="preserve">    1    0   21    0    0   14   23   12</w:t>
            </w:r>
          </w:p>
          <w:p w:rsidR="000B2F96" w:rsidRPr="0078342C" w:rsidRDefault="000B2F96" w:rsidP="000B2F96">
            <w:pPr>
              <w:rPr>
                <w:rFonts w:ascii="Courier New" w:hAnsi="Courier New"/>
                <w:sz w:val="20"/>
              </w:rPr>
            </w:pPr>
            <w:r w:rsidRPr="0078342C">
              <w:rPr>
                <w:rFonts w:ascii="Courier New" w:hAnsi="Courier New"/>
                <w:sz w:val="20"/>
              </w:rPr>
              <w:t>2   20    0    6    9   22   11    0    0</w:t>
            </w:r>
          </w:p>
          <w:p w:rsidR="000B2F96" w:rsidRPr="0078342C" w:rsidRDefault="000B2F96" w:rsidP="000B2F96">
            <w:pPr>
              <w:rPr>
                <w:rFonts w:ascii="Courier New" w:hAnsi="Courier New"/>
                <w:sz w:val="20"/>
              </w:rPr>
            </w:pPr>
            <w:r w:rsidRPr="0078342C">
              <w:rPr>
                <w:rFonts w:ascii="Courier New" w:hAnsi="Courier New"/>
                <w:sz w:val="20"/>
              </w:rPr>
              <w:t>3    7    2   19   36   15   46   13   24</w:t>
            </w:r>
          </w:p>
          <w:p w:rsidR="000B2F96" w:rsidRPr="0078342C" w:rsidRDefault="000B2F96" w:rsidP="000B2F96">
            <w:pPr>
              <w:rPr>
                <w:rFonts w:ascii="Courier New" w:hAnsi="Courier New"/>
                <w:sz w:val="20"/>
              </w:rPr>
            </w:pPr>
            <w:r w:rsidRPr="0078342C">
              <w:rPr>
                <w:rFonts w:ascii="Courier New" w:hAnsi="Courier New"/>
                <w:sz w:val="20"/>
              </w:rPr>
              <w:t>4    0    5    8   47   10   37    0   45</w:t>
            </w:r>
          </w:p>
          <w:p w:rsidR="000B2F96" w:rsidRPr="0078342C" w:rsidRDefault="000B2F96" w:rsidP="000B2F96">
            <w:pPr>
              <w:rPr>
                <w:rFonts w:ascii="Courier New" w:hAnsi="Courier New"/>
                <w:sz w:val="20"/>
              </w:rPr>
            </w:pPr>
            <w:r w:rsidRPr="0078342C">
              <w:rPr>
                <w:rFonts w:ascii="Courier New" w:hAnsi="Courier New"/>
                <w:sz w:val="20"/>
              </w:rPr>
              <w:t>5    0   18    3   16   35   44   25   38</w:t>
            </w:r>
          </w:p>
          <w:p w:rsidR="000B2F96" w:rsidRPr="0078342C" w:rsidRDefault="000B2F96" w:rsidP="000B2F96">
            <w:pPr>
              <w:rPr>
                <w:rFonts w:ascii="Courier New" w:hAnsi="Courier New"/>
                <w:sz w:val="20"/>
              </w:rPr>
            </w:pPr>
            <w:r w:rsidRPr="0078342C">
              <w:rPr>
                <w:rFonts w:ascii="Courier New" w:hAnsi="Courier New"/>
                <w:sz w:val="20"/>
              </w:rPr>
              <w:t>6    4   31   34    0   42   39   28    0</w:t>
            </w:r>
          </w:p>
          <w:p w:rsidR="000B2F96" w:rsidRPr="0078342C" w:rsidRDefault="000B2F96" w:rsidP="000B2F96">
            <w:pPr>
              <w:rPr>
                <w:rFonts w:ascii="Courier New" w:hAnsi="Courier New"/>
                <w:sz w:val="20"/>
              </w:rPr>
            </w:pPr>
            <w:r w:rsidRPr="0078342C">
              <w:rPr>
                <w:rFonts w:ascii="Courier New" w:hAnsi="Courier New"/>
                <w:sz w:val="20"/>
              </w:rPr>
              <w:t>7    0    0   17   32   29   26   43   40</w:t>
            </w:r>
          </w:p>
          <w:p w:rsidR="000B2F96" w:rsidRPr="0078342C" w:rsidRDefault="000B2F96" w:rsidP="000B2F96">
            <w:pPr>
              <w:rPr>
                <w:rFonts w:ascii="Courier New" w:hAnsi="Courier New"/>
                <w:sz w:val="20"/>
              </w:rPr>
            </w:pPr>
            <w:r w:rsidRPr="0078342C">
              <w:rPr>
                <w:rFonts w:ascii="Courier New" w:hAnsi="Courier New"/>
                <w:sz w:val="20"/>
              </w:rPr>
              <w:t>8    0   33   30    0    0   41    0   27</w:t>
            </w:r>
          </w:p>
          <w:p w:rsidR="000B2F96" w:rsidRPr="0078342C" w:rsidRDefault="000B2F96" w:rsidP="0078342C">
            <w:pPr>
              <w:pStyle w:val="h1"/>
              <w:ind w:left="0" w:firstLine="0"/>
              <w:rPr>
                <w:sz w:val="22"/>
              </w:rPr>
            </w:pPr>
          </w:p>
          <w:p w:rsidR="000B2F96" w:rsidRPr="0078342C" w:rsidRDefault="000B2F96" w:rsidP="0078342C">
            <w:pPr>
              <w:pStyle w:val="h1"/>
              <w:ind w:left="0" w:firstLine="0"/>
              <w:rPr>
                <w:sz w:val="22"/>
              </w:rPr>
            </w:pPr>
            <w:r w:rsidRPr="0078342C">
              <w:rPr>
                <w:rFonts w:ascii="Courier New" w:hAnsi="Courier New"/>
                <w:sz w:val="20"/>
              </w:rPr>
              <w:t>47 squares were visited</w:t>
            </w:r>
          </w:p>
        </w:tc>
      </w:tr>
    </w:tbl>
    <w:p w:rsidR="000B2F96" w:rsidRDefault="000B2F96">
      <w:pPr>
        <w:pStyle w:val="h1"/>
        <w:rPr>
          <w:sz w:val="22"/>
        </w:rPr>
      </w:pPr>
    </w:p>
    <w:p w:rsidR="00922BD7" w:rsidRDefault="00922BD7">
      <w:pPr>
        <w:pStyle w:val="h1"/>
        <w:rPr>
          <w:sz w:val="22"/>
        </w:rPr>
      </w:pPr>
    </w:p>
    <w:p w:rsidR="000B2F96" w:rsidRPr="004D5E24" w:rsidRDefault="000B2F96" w:rsidP="000B2F96">
      <w:pPr>
        <w:jc w:val="both"/>
        <w:rPr>
          <w:b/>
          <w:color w:val="002060"/>
          <w:sz w:val="28"/>
        </w:rPr>
      </w:pPr>
      <w:r>
        <w:rPr>
          <w:b/>
          <w:color w:val="002060"/>
          <w:sz w:val="28"/>
        </w:rPr>
        <w:t>Suggestions</w:t>
      </w:r>
    </w:p>
    <w:p w:rsidR="00922BD7" w:rsidRDefault="00922BD7">
      <w:pPr>
        <w:pStyle w:val="h1"/>
        <w:rPr>
          <w:sz w:val="22"/>
        </w:rPr>
      </w:pPr>
    </w:p>
    <w:p w:rsidR="00922BD7" w:rsidRDefault="00922BD7">
      <w:pPr>
        <w:ind w:left="1440" w:hanging="1440"/>
        <w:rPr>
          <w:sz w:val="22"/>
        </w:rPr>
      </w:pPr>
      <w:r w:rsidRPr="00D41DAA">
        <w:rPr>
          <w:b/>
          <w:sz w:val="22"/>
        </w:rPr>
        <w:t>Suggestion 1</w:t>
      </w:r>
      <w:r>
        <w:rPr>
          <w:sz w:val="22"/>
        </w:rPr>
        <w:tab/>
        <w:t>Think about the 8 different possible moves a knight can make from a square.  If we analyze them, we can break each one down into a horizontal and vertical component.</w:t>
      </w:r>
    </w:p>
    <w:p w:rsidR="00922BD7" w:rsidRDefault="00922BD7">
      <w:pPr>
        <w:rPr>
          <w:sz w:val="22"/>
        </w:rPr>
      </w:pPr>
    </w:p>
    <w:p w:rsidR="00922BD7" w:rsidRDefault="00E14DD6">
      <w:pPr>
        <w:jc w:val="center"/>
        <w:rPr>
          <w:sz w:val="22"/>
        </w:rPr>
      </w:pPr>
      <w:r>
        <w:rPr>
          <w:sz w:val="22"/>
        </w:rPr>
        <w:pict>
          <v:shape id="_x0000_i1026" type="#_x0000_t75" style="width:234pt;height:237pt">
            <v:imagedata r:id="rId7" o:title=""/>
          </v:shape>
        </w:pict>
      </w:r>
    </w:p>
    <w:p w:rsidR="00922BD7" w:rsidRDefault="00922BD7">
      <w:pPr>
        <w:rPr>
          <w:sz w:val="22"/>
        </w:rPr>
      </w:pPr>
    </w:p>
    <w:p w:rsidR="00922BD7" w:rsidRDefault="00922BD7">
      <w:pPr>
        <w:rPr>
          <w:sz w:val="22"/>
        </w:rPr>
      </w:pPr>
    </w:p>
    <w:p w:rsidR="00922BD7" w:rsidRDefault="00922BD7">
      <w:pPr>
        <w:rPr>
          <w:sz w:val="22"/>
        </w:rPr>
      </w:pPr>
    </w:p>
    <w:p w:rsidR="00922BD7" w:rsidRDefault="00922BD7">
      <w:pPr>
        <w:rPr>
          <w:sz w:val="22"/>
        </w:rPr>
      </w:pPr>
    </w:p>
    <w:p w:rsidR="00922BD7" w:rsidRDefault="00922BD7">
      <w:pPr>
        <w:rPr>
          <w:sz w:val="22"/>
        </w:rPr>
      </w:pPr>
    </w:p>
    <w:p w:rsidR="00922BD7" w:rsidRDefault="00922BD7">
      <w:pPr>
        <w:rPr>
          <w:sz w:val="22"/>
        </w:rPr>
      </w:pPr>
    </w:p>
    <w:p w:rsidR="00922BD7" w:rsidRDefault="00922BD7">
      <w:pPr>
        <w:rPr>
          <w:sz w:val="22"/>
        </w:rPr>
      </w:pPr>
    </w:p>
    <w:p w:rsidR="00922BD7" w:rsidRDefault="00922BD7">
      <w:pPr>
        <w:rPr>
          <w:sz w:val="22"/>
        </w:rPr>
      </w:pPr>
    </w:p>
    <w:p w:rsidR="00922BD7" w:rsidRDefault="00922BD7">
      <w:pPr>
        <w:rPr>
          <w:sz w:val="22"/>
        </w:rPr>
      </w:pPr>
      <w:r>
        <w:rPr>
          <w:sz w:val="22"/>
        </w:rPr>
        <w:t>Here are the 8 different possible moves analyzed as horizontal and vertical components:</w:t>
      </w:r>
    </w:p>
    <w:p w:rsidR="00922BD7" w:rsidRDefault="00922BD7">
      <w:pPr>
        <w:rPr>
          <w:sz w:val="22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5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22BD7">
        <w:trPr>
          <w:cantSplit/>
        </w:trPr>
        <w:tc>
          <w:tcPr>
            <w:tcW w:w="1520" w:type="dxa"/>
          </w:tcPr>
          <w:p w:rsidR="00922BD7" w:rsidRDefault="00922BD7">
            <w:pPr>
              <w:spacing w:line="360" w:lineRule="atLeast"/>
              <w:rPr>
                <w:b/>
                <w:sz w:val="22"/>
              </w:rPr>
            </w:pPr>
            <w:r>
              <w:rPr>
                <w:b/>
                <w:sz w:val="22"/>
              </w:rPr>
              <w:t>Move</w:t>
            </w:r>
          </w:p>
        </w:tc>
        <w:tc>
          <w:tcPr>
            <w:tcW w:w="720" w:type="dxa"/>
          </w:tcPr>
          <w:p w:rsidR="00922BD7" w:rsidRDefault="00922BD7">
            <w:pPr>
              <w:spacing w:line="360" w:lineRule="atLeas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720" w:type="dxa"/>
          </w:tcPr>
          <w:p w:rsidR="00922BD7" w:rsidRDefault="00922BD7">
            <w:pPr>
              <w:spacing w:line="360" w:lineRule="atLeas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720" w:type="dxa"/>
          </w:tcPr>
          <w:p w:rsidR="00922BD7" w:rsidRDefault="00922BD7">
            <w:pPr>
              <w:spacing w:line="360" w:lineRule="atLeas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720" w:type="dxa"/>
          </w:tcPr>
          <w:p w:rsidR="00922BD7" w:rsidRDefault="00922BD7">
            <w:pPr>
              <w:spacing w:line="360" w:lineRule="atLeas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</w:tc>
        <w:tc>
          <w:tcPr>
            <w:tcW w:w="720" w:type="dxa"/>
          </w:tcPr>
          <w:p w:rsidR="00922BD7" w:rsidRDefault="00922BD7">
            <w:pPr>
              <w:spacing w:line="360" w:lineRule="atLeas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720" w:type="dxa"/>
          </w:tcPr>
          <w:p w:rsidR="00922BD7" w:rsidRDefault="00922BD7">
            <w:pPr>
              <w:spacing w:line="360" w:lineRule="atLeas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</w:t>
            </w:r>
          </w:p>
        </w:tc>
        <w:tc>
          <w:tcPr>
            <w:tcW w:w="720" w:type="dxa"/>
          </w:tcPr>
          <w:p w:rsidR="00922BD7" w:rsidRDefault="00922BD7">
            <w:pPr>
              <w:spacing w:line="360" w:lineRule="atLeas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</w:t>
            </w:r>
          </w:p>
        </w:tc>
        <w:tc>
          <w:tcPr>
            <w:tcW w:w="720" w:type="dxa"/>
          </w:tcPr>
          <w:p w:rsidR="00922BD7" w:rsidRDefault="00922BD7">
            <w:pPr>
              <w:spacing w:line="360" w:lineRule="atLeas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</w:tr>
      <w:tr w:rsidR="00922BD7">
        <w:trPr>
          <w:cantSplit/>
        </w:trPr>
        <w:tc>
          <w:tcPr>
            <w:tcW w:w="1520" w:type="dxa"/>
          </w:tcPr>
          <w:p w:rsidR="00922BD7" w:rsidRDefault="00922BD7">
            <w:pPr>
              <w:spacing w:line="360" w:lineRule="atLeast"/>
              <w:rPr>
                <w:sz w:val="22"/>
              </w:rPr>
            </w:pPr>
            <w:r>
              <w:rPr>
                <w:sz w:val="22"/>
              </w:rPr>
              <w:t>horizontal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BD7" w:rsidRDefault="00922BD7">
            <w:pPr>
              <w:spacing w:line="36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+1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BD7" w:rsidRDefault="00922BD7">
            <w:pPr>
              <w:spacing w:line="36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+2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BD7" w:rsidRDefault="00922BD7">
            <w:pPr>
              <w:spacing w:line="36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+2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BD7" w:rsidRDefault="00922BD7">
            <w:pPr>
              <w:spacing w:line="36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+1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BD7" w:rsidRDefault="00922BD7">
            <w:pPr>
              <w:spacing w:line="36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-1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BD7" w:rsidRDefault="00922BD7">
            <w:pPr>
              <w:spacing w:line="36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-2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BD7" w:rsidRDefault="00922BD7">
            <w:pPr>
              <w:spacing w:line="36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-2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BD7" w:rsidRDefault="00922BD7">
            <w:pPr>
              <w:spacing w:line="36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-1</w:t>
            </w:r>
          </w:p>
        </w:tc>
      </w:tr>
      <w:tr w:rsidR="00922BD7">
        <w:trPr>
          <w:cantSplit/>
        </w:trPr>
        <w:tc>
          <w:tcPr>
            <w:tcW w:w="1520" w:type="dxa"/>
          </w:tcPr>
          <w:p w:rsidR="00922BD7" w:rsidRDefault="00922BD7">
            <w:pPr>
              <w:spacing w:line="360" w:lineRule="atLeast"/>
              <w:rPr>
                <w:sz w:val="16"/>
              </w:rPr>
            </w:pPr>
          </w:p>
        </w:tc>
        <w:tc>
          <w:tcPr>
            <w:tcW w:w="720" w:type="dxa"/>
          </w:tcPr>
          <w:p w:rsidR="00922BD7" w:rsidRDefault="00922BD7">
            <w:pPr>
              <w:spacing w:line="360" w:lineRule="atLeast"/>
              <w:jc w:val="center"/>
              <w:rPr>
                <w:sz w:val="16"/>
              </w:rPr>
            </w:pPr>
          </w:p>
        </w:tc>
        <w:tc>
          <w:tcPr>
            <w:tcW w:w="720" w:type="dxa"/>
          </w:tcPr>
          <w:p w:rsidR="00922BD7" w:rsidRDefault="00922BD7">
            <w:pPr>
              <w:spacing w:line="360" w:lineRule="atLeast"/>
              <w:jc w:val="center"/>
              <w:rPr>
                <w:sz w:val="16"/>
              </w:rPr>
            </w:pPr>
          </w:p>
        </w:tc>
        <w:tc>
          <w:tcPr>
            <w:tcW w:w="720" w:type="dxa"/>
          </w:tcPr>
          <w:p w:rsidR="00922BD7" w:rsidRDefault="00922BD7">
            <w:pPr>
              <w:spacing w:line="360" w:lineRule="atLeast"/>
              <w:jc w:val="center"/>
              <w:rPr>
                <w:sz w:val="16"/>
              </w:rPr>
            </w:pPr>
          </w:p>
        </w:tc>
        <w:tc>
          <w:tcPr>
            <w:tcW w:w="720" w:type="dxa"/>
          </w:tcPr>
          <w:p w:rsidR="00922BD7" w:rsidRDefault="00922BD7">
            <w:pPr>
              <w:spacing w:line="360" w:lineRule="atLeast"/>
              <w:jc w:val="center"/>
              <w:rPr>
                <w:sz w:val="16"/>
              </w:rPr>
            </w:pPr>
          </w:p>
        </w:tc>
        <w:tc>
          <w:tcPr>
            <w:tcW w:w="720" w:type="dxa"/>
          </w:tcPr>
          <w:p w:rsidR="00922BD7" w:rsidRDefault="00922BD7">
            <w:pPr>
              <w:spacing w:line="360" w:lineRule="atLeast"/>
              <w:jc w:val="center"/>
              <w:rPr>
                <w:sz w:val="16"/>
              </w:rPr>
            </w:pPr>
          </w:p>
        </w:tc>
        <w:tc>
          <w:tcPr>
            <w:tcW w:w="720" w:type="dxa"/>
          </w:tcPr>
          <w:p w:rsidR="00922BD7" w:rsidRDefault="00922BD7">
            <w:pPr>
              <w:spacing w:line="360" w:lineRule="atLeast"/>
              <w:jc w:val="center"/>
              <w:rPr>
                <w:sz w:val="16"/>
              </w:rPr>
            </w:pPr>
          </w:p>
        </w:tc>
        <w:tc>
          <w:tcPr>
            <w:tcW w:w="720" w:type="dxa"/>
          </w:tcPr>
          <w:p w:rsidR="00922BD7" w:rsidRDefault="00922BD7">
            <w:pPr>
              <w:spacing w:line="360" w:lineRule="atLeast"/>
              <w:jc w:val="center"/>
              <w:rPr>
                <w:sz w:val="16"/>
              </w:rPr>
            </w:pPr>
          </w:p>
        </w:tc>
        <w:tc>
          <w:tcPr>
            <w:tcW w:w="720" w:type="dxa"/>
          </w:tcPr>
          <w:p w:rsidR="00922BD7" w:rsidRDefault="00922BD7">
            <w:pPr>
              <w:spacing w:line="360" w:lineRule="atLeast"/>
              <w:jc w:val="center"/>
              <w:rPr>
                <w:sz w:val="16"/>
              </w:rPr>
            </w:pPr>
          </w:p>
        </w:tc>
      </w:tr>
      <w:tr w:rsidR="00922BD7">
        <w:trPr>
          <w:cantSplit/>
        </w:trPr>
        <w:tc>
          <w:tcPr>
            <w:tcW w:w="1520" w:type="dxa"/>
          </w:tcPr>
          <w:p w:rsidR="00922BD7" w:rsidRDefault="00922BD7">
            <w:pPr>
              <w:spacing w:line="360" w:lineRule="atLeast"/>
              <w:rPr>
                <w:sz w:val="22"/>
              </w:rPr>
            </w:pPr>
            <w:r>
              <w:rPr>
                <w:sz w:val="22"/>
              </w:rPr>
              <w:t>vertical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BD7" w:rsidRDefault="00922BD7">
            <w:pPr>
              <w:spacing w:line="36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-2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BD7" w:rsidRDefault="00922BD7">
            <w:pPr>
              <w:spacing w:line="36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-1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BD7" w:rsidRDefault="00922BD7">
            <w:pPr>
              <w:spacing w:line="36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+1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BD7" w:rsidRDefault="00922BD7">
            <w:pPr>
              <w:spacing w:line="36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+2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BD7" w:rsidRDefault="00922BD7">
            <w:pPr>
              <w:spacing w:line="36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+2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BD7" w:rsidRDefault="00922BD7">
            <w:pPr>
              <w:spacing w:line="36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+1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BD7" w:rsidRDefault="00922BD7">
            <w:pPr>
              <w:spacing w:line="36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-1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BD7" w:rsidRDefault="00922BD7">
            <w:pPr>
              <w:spacing w:line="36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-2</w:t>
            </w:r>
          </w:p>
        </w:tc>
      </w:tr>
    </w:tbl>
    <w:p w:rsidR="00922BD7" w:rsidRDefault="00922BD7">
      <w:pPr>
        <w:rPr>
          <w:sz w:val="22"/>
        </w:rPr>
      </w:pPr>
    </w:p>
    <w:p w:rsidR="00922BD7" w:rsidRDefault="00922BD7">
      <w:pPr>
        <w:pStyle w:val="Header"/>
        <w:tabs>
          <w:tab w:val="clear" w:pos="4320"/>
          <w:tab w:val="clear" w:pos="8640"/>
        </w:tabs>
        <w:rPr>
          <w:sz w:val="22"/>
        </w:rPr>
      </w:pPr>
    </w:p>
    <w:p w:rsidR="00922BD7" w:rsidRDefault="00922BD7">
      <w:pPr>
        <w:rPr>
          <w:sz w:val="22"/>
        </w:rPr>
      </w:pPr>
      <w:r>
        <w:rPr>
          <w:sz w:val="22"/>
        </w:rPr>
        <w:t>If you stored the above data in 2 arrays, called horizontal and vertical, it would be possible to move the knight to the next square using a statement like:</w:t>
      </w:r>
    </w:p>
    <w:p w:rsidR="00922BD7" w:rsidRDefault="00922BD7">
      <w:pPr>
        <w:pStyle w:val="Header"/>
        <w:tabs>
          <w:tab w:val="clear" w:pos="4320"/>
          <w:tab w:val="clear" w:pos="8640"/>
        </w:tabs>
        <w:rPr>
          <w:sz w:val="22"/>
        </w:rPr>
      </w:pPr>
    </w:p>
    <w:p w:rsidR="00922BD7" w:rsidRDefault="00922BD7">
      <w:pPr>
        <w:rPr>
          <w:rFonts w:ascii="Courier New" w:hAnsi="Courier New" w:cs="Courier New"/>
          <w:iCs/>
          <w:sz w:val="20"/>
        </w:rPr>
      </w:pPr>
      <w:r>
        <w:rPr>
          <w:rFonts w:ascii="Courier New" w:hAnsi="Courier New" w:cs="Courier New"/>
          <w:iCs/>
          <w:sz w:val="20"/>
        </w:rPr>
        <w:t>row = row + vertical[moveNumber];</w:t>
      </w:r>
    </w:p>
    <w:p w:rsidR="00922BD7" w:rsidRDefault="00922BD7">
      <w:pPr>
        <w:rPr>
          <w:rFonts w:ascii="Courier New" w:hAnsi="Courier New" w:cs="Courier New"/>
          <w:iCs/>
          <w:sz w:val="20"/>
        </w:rPr>
      </w:pPr>
      <w:r>
        <w:rPr>
          <w:rFonts w:ascii="Courier New" w:hAnsi="Courier New" w:cs="Courier New"/>
          <w:iCs/>
          <w:sz w:val="20"/>
        </w:rPr>
        <w:t>col = col + horizontal[moveNumber];</w:t>
      </w:r>
    </w:p>
    <w:p w:rsidR="00922BD7" w:rsidRDefault="00922BD7">
      <w:pPr>
        <w:rPr>
          <w:sz w:val="22"/>
        </w:rPr>
      </w:pPr>
    </w:p>
    <w:p w:rsidR="00922BD7" w:rsidRDefault="00922BD7">
      <w:pPr>
        <w:rPr>
          <w:sz w:val="22"/>
        </w:rPr>
      </w:pPr>
      <w:r>
        <w:rPr>
          <w:sz w:val="22"/>
        </w:rPr>
        <w:t xml:space="preserve">This kind of approach will help to simplify your program.  </w:t>
      </w:r>
    </w:p>
    <w:p w:rsidR="00922BD7" w:rsidRDefault="00922BD7">
      <w:pPr>
        <w:numPr>
          <w:ins w:id="1" w:author="ICT" w:date="2006-02-13T11:26:00Z"/>
        </w:numPr>
        <w:rPr>
          <w:sz w:val="22"/>
        </w:rPr>
      </w:pPr>
    </w:p>
    <w:p w:rsidR="00922BD7" w:rsidRDefault="00922BD7">
      <w:pPr>
        <w:rPr>
          <w:sz w:val="22"/>
        </w:rPr>
      </w:pPr>
    </w:p>
    <w:p w:rsidR="00922BD7" w:rsidRDefault="00922BD7">
      <w:pPr>
        <w:ind w:left="1440" w:hanging="1440"/>
        <w:rPr>
          <w:sz w:val="22"/>
        </w:rPr>
      </w:pPr>
      <w:r w:rsidRPr="00D41DAA">
        <w:rPr>
          <w:b/>
          <w:sz w:val="22"/>
          <w:u w:val="single"/>
        </w:rPr>
        <w:t>Suggestion 2</w:t>
      </w:r>
      <w:r>
        <w:rPr>
          <w:sz w:val="22"/>
        </w:rPr>
        <w:tab/>
        <w:t xml:space="preserve">Declare the board as a 9 x 9 grid.  </w:t>
      </w:r>
    </w:p>
    <w:p w:rsidR="00922BD7" w:rsidRDefault="00922BD7">
      <w:pPr>
        <w:ind w:left="1440" w:hanging="1440"/>
        <w:rPr>
          <w:sz w:val="22"/>
        </w:rPr>
      </w:pPr>
      <w:r>
        <w:rPr>
          <w:sz w:val="22"/>
        </w:rPr>
        <w:tab/>
        <w:t>This will allow you to work with rows 1..8 and column 1..8.  Row 0 and column 0 will not be used in this approach.</w:t>
      </w:r>
    </w:p>
    <w:p w:rsidR="00922BD7" w:rsidRDefault="00922BD7">
      <w:pPr>
        <w:rPr>
          <w:sz w:val="22"/>
        </w:rPr>
      </w:pPr>
    </w:p>
    <w:p w:rsidR="00922BD7" w:rsidRDefault="00922BD7">
      <w:pPr>
        <w:pStyle w:val="h1"/>
        <w:rPr>
          <w:sz w:val="22"/>
        </w:rPr>
      </w:pPr>
    </w:p>
    <w:p w:rsidR="00922BD7" w:rsidRDefault="00922BD7">
      <w:pPr>
        <w:ind w:left="1440" w:hanging="1440"/>
        <w:rPr>
          <w:sz w:val="22"/>
        </w:rPr>
      </w:pPr>
    </w:p>
    <w:sectPr w:rsidR="00922BD7" w:rsidSect="00FF67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36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DD6" w:rsidRDefault="00E14DD6">
      <w:r>
        <w:separator/>
      </w:r>
    </w:p>
  </w:endnote>
  <w:endnote w:type="continuationSeparator" w:id="0">
    <w:p w:rsidR="00E14DD6" w:rsidRDefault="00E14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113" w:rsidRDefault="00F111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BD7" w:rsidRPr="00F11113" w:rsidRDefault="00922BD7" w:rsidP="00F111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113" w:rsidRDefault="00F111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DD6" w:rsidRDefault="00E14DD6">
      <w:r>
        <w:separator/>
      </w:r>
    </w:p>
  </w:footnote>
  <w:footnote w:type="continuationSeparator" w:id="0">
    <w:p w:rsidR="00E14DD6" w:rsidRDefault="00E14D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113" w:rsidRDefault="00F111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40F" w:rsidRPr="0041440F" w:rsidRDefault="00FF67F0" w:rsidP="00FF67F0">
    <w:pPr>
      <w:widowControl w:val="0"/>
      <w:tabs>
        <w:tab w:val="center" w:pos="4680"/>
        <w:tab w:val="right" w:pos="9000"/>
      </w:tabs>
      <w:suppressAutoHyphens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L</w:t>
    </w:r>
    <w:r w:rsidR="00E12A32">
      <w:rPr>
        <w:rFonts w:ascii="Arial" w:hAnsi="Arial" w:cs="Arial"/>
        <w:sz w:val="16"/>
        <w:szCs w:val="16"/>
      </w:rPr>
      <w:t xml:space="preserve">ab Assignment </w:t>
    </w:r>
    <w:r>
      <w:rPr>
        <w:rFonts w:ascii="Arial" w:hAnsi="Arial" w:cs="Arial"/>
        <w:sz w:val="16"/>
        <w:szCs w:val="16"/>
      </w:rPr>
      <w:t>23.2</w:t>
    </w:r>
    <w:r>
      <w:rPr>
        <w:rFonts w:ascii="Arial" w:hAnsi="Arial" w:cs="Arial"/>
        <w:sz w:val="16"/>
        <w:szCs w:val="16"/>
      </w:rPr>
      <w:tab/>
    </w:r>
    <w:r w:rsidR="0041440F" w:rsidRPr="0041440F">
      <w:rPr>
        <w:rFonts w:ascii="Arial" w:hAnsi="Arial" w:cs="Arial"/>
        <w:sz w:val="16"/>
        <w:szCs w:val="16"/>
      </w:rPr>
      <w:t xml:space="preserve"> </w:t>
    </w:r>
    <w:r w:rsidR="0041440F" w:rsidRPr="0041440F">
      <w:rPr>
        <w:rStyle w:val="PageNumber"/>
        <w:rFonts w:ascii="Arial" w:hAnsi="Arial" w:cs="Arial"/>
        <w:b/>
        <w:sz w:val="18"/>
        <w:szCs w:val="18"/>
      </w:rPr>
      <w:fldChar w:fldCharType="begin"/>
    </w:r>
    <w:r w:rsidR="0041440F" w:rsidRPr="0041440F">
      <w:rPr>
        <w:rStyle w:val="PageNumber"/>
        <w:rFonts w:ascii="Arial" w:hAnsi="Arial" w:cs="Arial"/>
        <w:b/>
        <w:sz w:val="18"/>
        <w:szCs w:val="18"/>
      </w:rPr>
      <w:instrText xml:space="preserve"> PAGE </w:instrText>
    </w:r>
    <w:r w:rsidR="0041440F" w:rsidRPr="0041440F">
      <w:rPr>
        <w:rStyle w:val="PageNumber"/>
        <w:rFonts w:ascii="Arial" w:hAnsi="Arial" w:cs="Arial"/>
        <w:b/>
        <w:sz w:val="18"/>
        <w:szCs w:val="18"/>
      </w:rPr>
      <w:fldChar w:fldCharType="separate"/>
    </w:r>
    <w:r w:rsidR="00DB0562">
      <w:rPr>
        <w:rStyle w:val="PageNumber"/>
        <w:rFonts w:ascii="Arial" w:hAnsi="Arial" w:cs="Arial"/>
        <w:b/>
        <w:noProof/>
        <w:sz w:val="18"/>
        <w:szCs w:val="18"/>
      </w:rPr>
      <w:t>3</w:t>
    </w:r>
    <w:r w:rsidR="0041440F" w:rsidRPr="0041440F">
      <w:rPr>
        <w:rStyle w:val="PageNumber"/>
        <w:rFonts w:ascii="Arial" w:hAnsi="Arial" w:cs="Arial"/>
        <w:b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113" w:rsidRDefault="00F111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intFractionalCharacterWidth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2BD7"/>
    <w:rsid w:val="000B2F96"/>
    <w:rsid w:val="001E66A2"/>
    <w:rsid w:val="003C41CB"/>
    <w:rsid w:val="0041440F"/>
    <w:rsid w:val="004D5E24"/>
    <w:rsid w:val="00541001"/>
    <w:rsid w:val="007458C6"/>
    <w:rsid w:val="0078342C"/>
    <w:rsid w:val="008F6BD7"/>
    <w:rsid w:val="008F7872"/>
    <w:rsid w:val="00922BD7"/>
    <w:rsid w:val="00B75613"/>
    <w:rsid w:val="00BB2463"/>
    <w:rsid w:val="00BB4391"/>
    <w:rsid w:val="00CA3C0A"/>
    <w:rsid w:val="00D41DAA"/>
    <w:rsid w:val="00DB0562"/>
    <w:rsid w:val="00E12A32"/>
    <w:rsid w:val="00E14DD6"/>
    <w:rsid w:val="00F11113"/>
    <w:rsid w:val="00FF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40CBE-4FD9-486A-974E-1D682B91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Lab">
    <w:name w:val="Lab"/>
    <w:basedOn w:val="Normal"/>
    <w:pPr>
      <w:tabs>
        <w:tab w:val="left" w:pos="260"/>
        <w:tab w:val="left" w:pos="540"/>
        <w:tab w:val="left" w:pos="800"/>
        <w:tab w:val="left" w:pos="1080"/>
        <w:tab w:val="left" w:pos="1340"/>
        <w:tab w:val="left" w:pos="1620"/>
        <w:tab w:val="left" w:pos="1880"/>
        <w:tab w:val="left" w:pos="2160"/>
      </w:tabs>
    </w:pPr>
    <w:rPr>
      <w:sz w:val="20"/>
    </w:rPr>
  </w:style>
  <w:style w:type="paragraph" w:customStyle="1" w:styleId="code1">
    <w:name w:val="code1"/>
    <w:basedOn w:val="code"/>
    <w:pPr>
      <w:tabs>
        <w:tab w:val="clear" w:pos="3600"/>
      </w:tabs>
      <w:ind w:left="3600"/>
    </w:pPr>
  </w:style>
  <w:style w:type="paragraph" w:customStyle="1" w:styleId="code">
    <w:name w:val="code"/>
    <w:basedOn w:val="Normal"/>
    <w:pPr>
      <w:tabs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left="3240"/>
    </w:pPr>
    <w:rPr>
      <w:sz w:val="20"/>
    </w:rPr>
  </w:style>
  <w:style w:type="paragraph" w:customStyle="1" w:styleId="code2">
    <w:name w:val="code2"/>
    <w:basedOn w:val="code1"/>
    <w:pPr>
      <w:tabs>
        <w:tab w:val="clear" w:pos="3960"/>
      </w:tabs>
      <w:ind w:left="3960"/>
    </w:pPr>
  </w:style>
  <w:style w:type="paragraph" w:customStyle="1" w:styleId="code3">
    <w:name w:val="code3"/>
    <w:basedOn w:val="code2"/>
    <w:pPr>
      <w:tabs>
        <w:tab w:val="clear" w:pos="4680"/>
        <w:tab w:val="clear" w:pos="5040"/>
        <w:tab w:val="clear" w:pos="5760"/>
        <w:tab w:val="clear" w:pos="6120"/>
        <w:tab w:val="clear" w:pos="6480"/>
        <w:tab w:val="clear" w:pos="6840"/>
        <w:tab w:val="clear" w:pos="7200"/>
        <w:tab w:val="clear" w:pos="7560"/>
        <w:tab w:val="clear" w:pos="7920"/>
        <w:tab w:val="left" w:pos="4580"/>
        <w:tab w:val="left" w:pos="4860"/>
        <w:tab w:val="left" w:pos="5120"/>
        <w:tab w:val="left" w:pos="5660"/>
      </w:tabs>
      <w:ind w:left="4040"/>
    </w:pPr>
  </w:style>
  <w:style w:type="paragraph" w:customStyle="1" w:styleId="h1">
    <w:name w:val="h1"/>
    <w:basedOn w:val="Normal"/>
    <w:pPr>
      <w:ind w:left="360" w:hanging="360"/>
    </w:pPr>
  </w:style>
  <w:style w:type="paragraph" w:customStyle="1" w:styleId="i1">
    <w:name w:val="i1"/>
    <w:basedOn w:val="Normal"/>
    <w:pPr>
      <w:ind w:left="540" w:hanging="260"/>
    </w:pPr>
  </w:style>
  <w:style w:type="paragraph" w:customStyle="1" w:styleId="i2">
    <w:name w:val="i2"/>
    <w:basedOn w:val="i1"/>
    <w:pPr>
      <w:ind w:left="800"/>
    </w:pPr>
  </w:style>
  <w:style w:type="paragraph" w:customStyle="1" w:styleId="i3">
    <w:name w:val="i3"/>
    <w:basedOn w:val="i2"/>
    <w:pPr>
      <w:ind w:left="108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2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unhideWhenUsed/>
    <w:rsid w:val="00CA3C0A"/>
    <w:pPr>
      <w:overflowPunct/>
      <w:autoSpaceDE/>
      <w:autoSpaceDN/>
      <w:adjustRightInd/>
      <w:textAlignment w:val="auto"/>
    </w:pPr>
    <w:rPr>
      <w:rFonts w:ascii="Tahoma" w:hAnsi="Tahoma" w:cs="Tahoma"/>
      <w:color w:val="auto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CA3C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B2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9</cp:revision>
  <cp:lastPrinted>2003-06-05T21:46:00Z</cp:lastPrinted>
  <dcterms:created xsi:type="dcterms:W3CDTF">2017-03-06T04:13:00Z</dcterms:created>
  <dcterms:modified xsi:type="dcterms:W3CDTF">2017-03-24T19:04:00Z</dcterms:modified>
</cp:coreProperties>
</file>