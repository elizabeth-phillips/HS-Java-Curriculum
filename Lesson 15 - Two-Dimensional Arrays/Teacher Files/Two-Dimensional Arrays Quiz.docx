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96" w:rsidRDefault="007A336B">
      <w:pPr>
        <w:pStyle w:val="Heading1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Quiz - Matrices</w:t>
      </w:r>
    </w:p>
    <w:p w:rsidR="00B24F96" w:rsidRDefault="00B24F96">
      <w:pPr>
        <w:jc w:val="center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B24F96" w:rsidRDefault="00B24F96">
      <w:pPr>
        <w:numPr>
          <w:ilvl w:val="0"/>
          <w:numId w:val="8"/>
        </w:numPr>
        <w:tabs>
          <w:tab w:val="clear" w:pos="1440"/>
        </w:tabs>
        <w:ind w:left="360" w:hanging="360"/>
        <w:rPr>
          <w:sz w:val="22"/>
        </w:rPr>
      </w:pPr>
      <w:r>
        <w:rPr>
          <w:sz w:val="22"/>
        </w:rPr>
        <w:t xml:space="preserve">Finish the method, </w:t>
      </w:r>
      <w:r>
        <w:rPr>
          <w:i/>
          <w:iCs/>
          <w:sz w:val="22"/>
        </w:rPr>
        <w:t xml:space="preserve">Border, </w:t>
      </w:r>
      <w:r>
        <w:rPr>
          <w:sz w:val="22"/>
        </w:rPr>
        <w:t xml:space="preserve">started below.  </w:t>
      </w:r>
      <w:r>
        <w:rPr>
          <w:i/>
          <w:iCs/>
          <w:sz w:val="22"/>
        </w:rPr>
        <w:t>Border</w:t>
      </w:r>
      <w:r>
        <w:rPr>
          <w:sz w:val="22"/>
        </w:rPr>
        <w:t xml:space="preserve"> will accept a 3 x 3 two-dimensional array filled with int values.  </w:t>
      </w:r>
      <w:r>
        <w:rPr>
          <w:i/>
          <w:iCs/>
          <w:sz w:val="22"/>
        </w:rPr>
        <w:t>Border</w:t>
      </w:r>
      <w:r>
        <w:rPr>
          <w:sz w:val="22"/>
        </w:rPr>
        <w:t xml:space="preserve"> should return the total of all the values on the borders of the box using for loops. </w:t>
      </w:r>
    </w:p>
    <w:p w:rsidR="00B24F96" w:rsidRDefault="00B24F96">
      <w:pPr>
        <w:rPr>
          <w:sz w:val="22"/>
        </w:rPr>
      </w:pPr>
    </w:p>
    <w:p w:rsidR="00B24F96" w:rsidRDefault="00B24F96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  <w:t xml:space="preserve">public int </w:t>
      </w:r>
      <w:proofErr w:type="gramStart"/>
      <w:r>
        <w:rPr>
          <w:rFonts w:ascii="Courier New" w:hAnsi="Courier New" w:cs="Courier New"/>
          <w:sz w:val="20"/>
        </w:rPr>
        <w:t>Border( int</w:t>
      </w:r>
      <w:proofErr w:type="gramEnd"/>
      <w:r>
        <w:rPr>
          <w:rFonts w:ascii="Courier New" w:hAnsi="Courier New" w:cs="Courier New"/>
          <w:sz w:val="20"/>
        </w:rPr>
        <w:t>[][] box ){</w:t>
      </w: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example A:</w:t>
      </w: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gramStart"/>
      <w:r>
        <w:rPr>
          <w:rFonts w:ascii="Courier New" w:hAnsi="Courier New" w:cs="Courier New"/>
          <w:sz w:val="20"/>
        </w:rPr>
        <w:t>1  4</w:t>
      </w:r>
      <w:proofErr w:type="gramEnd"/>
      <w:r>
        <w:rPr>
          <w:rFonts w:ascii="Courier New" w:hAnsi="Courier New" w:cs="Courier New"/>
          <w:sz w:val="20"/>
        </w:rPr>
        <w:t xml:space="preserve">  7</w:t>
      </w:r>
    </w:p>
    <w:p w:rsidR="00B24F96" w:rsidRDefault="00B24F9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gramStart"/>
      <w:r>
        <w:rPr>
          <w:rFonts w:ascii="Courier New" w:hAnsi="Courier New" w:cs="Courier New"/>
          <w:sz w:val="20"/>
        </w:rPr>
        <w:t>2  6</w:t>
      </w:r>
      <w:proofErr w:type="gramEnd"/>
      <w:r>
        <w:rPr>
          <w:rFonts w:ascii="Courier New" w:hAnsi="Courier New" w:cs="Courier New"/>
          <w:sz w:val="20"/>
        </w:rPr>
        <w:t xml:space="preserve">  9</w:t>
      </w:r>
    </w:p>
    <w:p w:rsidR="00B24F96" w:rsidRDefault="00B24F9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gramStart"/>
      <w:r>
        <w:rPr>
          <w:rFonts w:ascii="Courier New" w:hAnsi="Courier New" w:cs="Courier New"/>
          <w:sz w:val="20"/>
        </w:rPr>
        <w:t>6  7</w:t>
      </w:r>
      <w:proofErr w:type="gramEnd"/>
      <w:r>
        <w:rPr>
          <w:rFonts w:ascii="Courier New" w:hAnsi="Courier New" w:cs="Courier New"/>
          <w:sz w:val="20"/>
        </w:rPr>
        <w:t xml:space="preserve">  1   </w:t>
      </w: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result of Border(A) is 37.</w:t>
      </w: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ind w:left="360" w:hanging="360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 xml:space="preserve">Finish the method, </w:t>
      </w:r>
      <w:r>
        <w:rPr>
          <w:i/>
          <w:iCs/>
          <w:sz w:val="22"/>
        </w:rPr>
        <w:t xml:space="preserve">SumColumn, </w:t>
      </w:r>
      <w:r>
        <w:rPr>
          <w:sz w:val="22"/>
        </w:rPr>
        <w:t xml:space="preserve">started below.  </w:t>
      </w:r>
      <w:r>
        <w:rPr>
          <w:i/>
          <w:iCs/>
          <w:sz w:val="22"/>
        </w:rPr>
        <w:t>SumColumn</w:t>
      </w:r>
      <w:r>
        <w:rPr>
          <w:sz w:val="22"/>
        </w:rPr>
        <w:t xml:space="preserve"> will accept a 3 x 3 two-dimensional array filled with int values and an int value specifying which column to add.  </w:t>
      </w:r>
      <w:r>
        <w:rPr>
          <w:i/>
          <w:iCs/>
          <w:sz w:val="22"/>
        </w:rPr>
        <w:t>SumColumn</w:t>
      </w:r>
      <w:r>
        <w:rPr>
          <w:sz w:val="22"/>
        </w:rPr>
        <w:t xml:space="preserve"> should return the total value of the given column.</w:t>
      </w:r>
    </w:p>
    <w:p w:rsidR="00B24F96" w:rsidRDefault="00B24F96">
      <w:pPr>
        <w:ind w:left="360" w:hanging="360"/>
        <w:rPr>
          <w:sz w:val="22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public int </w:t>
      </w:r>
      <w:proofErr w:type="gramStart"/>
      <w:r>
        <w:rPr>
          <w:rFonts w:ascii="Courier New" w:hAnsi="Courier New" w:cs="Courier New"/>
          <w:sz w:val="20"/>
        </w:rPr>
        <w:t>SumColumn( int</w:t>
      </w:r>
      <w:proofErr w:type="gramEnd"/>
      <w:r>
        <w:rPr>
          <w:rFonts w:ascii="Courier New" w:hAnsi="Courier New" w:cs="Courier New"/>
          <w:sz w:val="20"/>
        </w:rPr>
        <w:t>[][] box, int c ){</w:t>
      </w: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B24F96" w:rsidRDefault="00B24F96">
      <w:pPr>
        <w:numPr>
          <w:ins w:id="1" w:author="ICT" w:date="2006-02-13T11:48:00Z"/>
        </w:numPr>
        <w:ind w:left="360"/>
        <w:rPr>
          <w:rFonts w:ascii="Courier New" w:hAnsi="Courier New" w:cs="Courier New"/>
          <w:sz w:val="20"/>
        </w:rPr>
      </w:pPr>
    </w:p>
    <w:p w:rsidR="00B24F96" w:rsidRDefault="00B24F96">
      <w:pPr>
        <w:ind w:left="360" w:hanging="360"/>
        <w:rPr>
          <w:sz w:val="22"/>
        </w:rPr>
      </w:pPr>
      <w:r>
        <w:rPr>
          <w:sz w:val="22"/>
        </w:rPr>
        <w:lastRenderedPageBreak/>
        <w:t>3.</w:t>
      </w:r>
      <w:r>
        <w:rPr>
          <w:sz w:val="22"/>
        </w:rPr>
        <w:tab/>
        <w:t xml:space="preserve">Finish the method, </w:t>
      </w:r>
      <w:r>
        <w:rPr>
          <w:i/>
          <w:iCs/>
          <w:sz w:val="22"/>
        </w:rPr>
        <w:t xml:space="preserve">SumRow, </w:t>
      </w:r>
      <w:r>
        <w:rPr>
          <w:sz w:val="22"/>
        </w:rPr>
        <w:t xml:space="preserve">started below.  </w:t>
      </w:r>
      <w:r>
        <w:rPr>
          <w:i/>
          <w:iCs/>
          <w:sz w:val="22"/>
        </w:rPr>
        <w:t>SumRow</w:t>
      </w:r>
      <w:r>
        <w:rPr>
          <w:sz w:val="22"/>
        </w:rPr>
        <w:t xml:space="preserve"> will accept a 3 x 3 two-dimensional array filled with int values and an int value specifying which row to add.  </w:t>
      </w:r>
      <w:r>
        <w:rPr>
          <w:i/>
          <w:iCs/>
          <w:sz w:val="22"/>
        </w:rPr>
        <w:t>SumRow</w:t>
      </w:r>
      <w:r>
        <w:rPr>
          <w:sz w:val="22"/>
        </w:rPr>
        <w:t xml:space="preserve"> should return the total value of the given row.</w:t>
      </w: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public int </w:t>
      </w:r>
      <w:proofErr w:type="gramStart"/>
      <w:r>
        <w:rPr>
          <w:rFonts w:ascii="Courier New" w:hAnsi="Courier New" w:cs="Courier New"/>
          <w:sz w:val="20"/>
        </w:rPr>
        <w:t>SumColumn( int</w:t>
      </w:r>
      <w:proofErr w:type="gramEnd"/>
      <w:r>
        <w:rPr>
          <w:rFonts w:ascii="Courier New" w:hAnsi="Courier New" w:cs="Courier New"/>
          <w:sz w:val="20"/>
        </w:rPr>
        <w:t>[][] box, int r ){</w:t>
      </w: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</w:p>
    <w:p w:rsidR="00B24F96" w:rsidRDefault="00B24F9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}</w:t>
      </w:r>
    </w:p>
    <w:p w:rsidR="00B24F96" w:rsidRDefault="00B24F96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B24F96" w:rsidRDefault="00B24F96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B24F96" w:rsidRDefault="00B24F96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B24F96" w:rsidRDefault="00B24F96">
      <w:pPr>
        <w:ind w:left="720" w:hanging="720"/>
        <w:rPr>
          <w:rFonts w:ascii="Courier New" w:hAnsi="Courier New" w:cs="Courier New"/>
          <w:sz w:val="20"/>
        </w:rPr>
      </w:pPr>
    </w:p>
    <w:p w:rsidR="00B24F96" w:rsidRDefault="00B24F96">
      <w:pPr>
        <w:ind w:left="720" w:hanging="720"/>
        <w:rPr>
          <w:rFonts w:ascii="Courier New" w:hAnsi="Courier New" w:cs="Courier New"/>
          <w:sz w:val="20"/>
        </w:rPr>
      </w:pPr>
    </w:p>
    <w:p w:rsidR="00B24F96" w:rsidRDefault="00B24F96">
      <w:pPr>
        <w:ind w:left="720" w:hanging="720"/>
        <w:rPr>
          <w:rFonts w:ascii="Courier New" w:hAnsi="Courier New" w:cs="Courier New"/>
          <w:sz w:val="20"/>
        </w:rPr>
      </w:pPr>
    </w:p>
    <w:p w:rsidR="00B24F96" w:rsidRDefault="00B24F96">
      <w:pPr>
        <w:tabs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</w:p>
    <w:p w:rsidR="00B24F96" w:rsidRDefault="00B24F96">
      <w:pPr>
        <w:tabs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</w:p>
    <w:p w:rsidR="00B24F96" w:rsidRDefault="00B24F96">
      <w:pPr>
        <w:tabs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</w:p>
    <w:p w:rsidR="00B24F96" w:rsidRDefault="00B24F96">
      <w:pPr>
        <w:tabs>
          <w:tab w:val="left" w:pos="720"/>
          <w:tab w:val="left" w:pos="1080"/>
        </w:tabs>
        <w:ind w:left="720" w:hanging="720"/>
        <w:rPr>
          <w:rFonts w:ascii="Courier New" w:hAnsi="Courier New" w:cs="Courier New"/>
          <w:sz w:val="20"/>
        </w:rPr>
      </w:pPr>
    </w:p>
    <w:p w:rsidR="00B24F96" w:rsidRDefault="00B24F96">
      <w:pPr>
        <w:tabs>
          <w:tab w:val="left" w:pos="720"/>
          <w:tab w:val="left" w:pos="1080"/>
        </w:tabs>
        <w:ind w:left="720" w:hanging="720"/>
        <w:rPr>
          <w:sz w:val="22"/>
        </w:rPr>
      </w:pPr>
    </w:p>
    <w:p w:rsidR="00B24F96" w:rsidRDefault="00B24F96">
      <w:pPr>
        <w:tabs>
          <w:tab w:val="left" w:pos="720"/>
          <w:tab w:val="left" w:pos="1080"/>
        </w:tabs>
        <w:ind w:left="720" w:hanging="720"/>
        <w:rPr>
          <w:sz w:val="22"/>
        </w:rPr>
      </w:pPr>
    </w:p>
    <w:p w:rsidR="00B24F96" w:rsidRDefault="00B24F96">
      <w:pPr>
        <w:tabs>
          <w:tab w:val="left" w:pos="720"/>
          <w:tab w:val="left" w:pos="1080"/>
        </w:tabs>
        <w:ind w:left="720" w:hanging="720"/>
        <w:rPr>
          <w:sz w:val="22"/>
        </w:rPr>
      </w:pPr>
    </w:p>
    <w:p w:rsidR="00B24F96" w:rsidRDefault="00B24F96">
      <w:pPr>
        <w:tabs>
          <w:tab w:val="left" w:pos="720"/>
          <w:tab w:val="left" w:pos="1080"/>
        </w:tabs>
        <w:ind w:left="720" w:hanging="720"/>
        <w:rPr>
          <w:sz w:val="22"/>
        </w:rPr>
      </w:pPr>
    </w:p>
    <w:p w:rsidR="00B24F96" w:rsidRDefault="00B24F96">
      <w:pPr>
        <w:tabs>
          <w:tab w:val="left" w:pos="720"/>
          <w:tab w:val="left" w:pos="1080"/>
        </w:tabs>
        <w:ind w:left="720" w:hanging="720"/>
        <w:rPr>
          <w:sz w:val="22"/>
        </w:rPr>
      </w:pPr>
    </w:p>
    <w:p w:rsidR="00B24F96" w:rsidRDefault="00B24F96">
      <w:pPr>
        <w:tabs>
          <w:tab w:val="left" w:pos="1080"/>
        </w:tabs>
        <w:ind w:left="720" w:hanging="720"/>
        <w:rPr>
          <w:rFonts w:ascii="Courier New" w:hAnsi="Courier New" w:cs="Courier New"/>
          <w:sz w:val="22"/>
        </w:rPr>
      </w:pPr>
    </w:p>
    <w:p w:rsidR="00B24F96" w:rsidRDefault="00B24F96">
      <w:pPr>
        <w:tabs>
          <w:tab w:val="left" w:pos="1080"/>
          <w:tab w:val="left" w:pos="1440"/>
        </w:tabs>
        <w:rPr>
          <w:sz w:val="22"/>
        </w:rPr>
      </w:pPr>
    </w:p>
    <w:p w:rsidR="00B24F96" w:rsidRDefault="00B24F96">
      <w:pPr>
        <w:tabs>
          <w:tab w:val="left" w:pos="1080"/>
          <w:tab w:val="left" w:pos="1440"/>
        </w:tabs>
        <w:rPr>
          <w:sz w:val="22"/>
        </w:rPr>
      </w:pPr>
    </w:p>
    <w:p w:rsidR="00B24F96" w:rsidRDefault="00B24F96">
      <w:pPr>
        <w:tabs>
          <w:tab w:val="left" w:pos="1080"/>
          <w:tab w:val="left" w:pos="1440"/>
        </w:tabs>
        <w:rPr>
          <w:sz w:val="22"/>
        </w:rPr>
      </w:pPr>
    </w:p>
    <w:p w:rsidR="00B24F96" w:rsidRDefault="00B24F96">
      <w:pPr>
        <w:tabs>
          <w:tab w:val="left" w:pos="1080"/>
          <w:tab w:val="left" w:pos="1440"/>
        </w:tabs>
        <w:rPr>
          <w:sz w:val="22"/>
        </w:rPr>
      </w:pPr>
    </w:p>
    <w:p w:rsidR="00B24F96" w:rsidRDefault="00B24F96">
      <w:pPr>
        <w:tabs>
          <w:tab w:val="left" w:pos="1080"/>
          <w:tab w:val="left" w:pos="1440"/>
        </w:tabs>
        <w:ind w:left="540" w:hanging="540"/>
        <w:rPr>
          <w:sz w:val="22"/>
        </w:rPr>
      </w:pPr>
    </w:p>
    <w:p w:rsidR="00B24F96" w:rsidRDefault="00B24F96">
      <w:pPr>
        <w:tabs>
          <w:tab w:val="left" w:pos="1440"/>
        </w:tabs>
        <w:rPr>
          <w:sz w:val="22"/>
        </w:rPr>
      </w:pPr>
    </w:p>
    <w:p w:rsidR="00B24F96" w:rsidRDefault="00B24F96">
      <w:pPr>
        <w:ind w:left="720" w:hanging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B24F96" w:rsidRDefault="00B24F96">
      <w:pPr>
        <w:rPr>
          <w:sz w:val="22"/>
        </w:rPr>
      </w:pPr>
    </w:p>
    <w:sectPr w:rsidR="00B24F96" w:rsidSect="00B24F96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E01" w:rsidRDefault="00561E01">
      <w:r>
        <w:separator/>
      </w:r>
    </w:p>
  </w:endnote>
  <w:endnote w:type="continuationSeparator" w:id="0">
    <w:p w:rsidR="00561E01" w:rsidRDefault="0056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96" w:rsidRPr="00EC5925" w:rsidRDefault="00B24F96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E01" w:rsidRDefault="00561E01">
      <w:r>
        <w:separator/>
      </w:r>
    </w:p>
  </w:footnote>
  <w:footnote w:type="continuationSeparator" w:id="0">
    <w:p w:rsidR="00561E01" w:rsidRDefault="00561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96" w:rsidRPr="00EC5925" w:rsidRDefault="00B24F96" w:rsidP="00EC5925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96" w:rsidRDefault="00B24F96">
    <w:pPr>
      <w:pStyle w:val="Header"/>
    </w:pP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985"/>
    <w:multiLevelType w:val="hybridMultilevel"/>
    <w:tmpl w:val="D7D48CD6"/>
    <w:lvl w:ilvl="0" w:tplc="8A3452D2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7D5EF5"/>
    <w:multiLevelType w:val="hybridMultilevel"/>
    <w:tmpl w:val="667AE4A2"/>
    <w:lvl w:ilvl="0" w:tplc="47C022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88B954">
      <w:start w:val="4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FA80141"/>
    <w:multiLevelType w:val="hybridMultilevel"/>
    <w:tmpl w:val="8AAC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EA436B"/>
    <w:multiLevelType w:val="hybridMultilevel"/>
    <w:tmpl w:val="69A2DB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B94174"/>
    <w:multiLevelType w:val="hybridMultilevel"/>
    <w:tmpl w:val="F154C4DA"/>
    <w:lvl w:ilvl="0" w:tplc="CEE6D3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DA47D7D"/>
    <w:multiLevelType w:val="hybridMultilevel"/>
    <w:tmpl w:val="3A6A63D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E856C3"/>
    <w:multiLevelType w:val="hybridMultilevel"/>
    <w:tmpl w:val="9336FB38"/>
    <w:lvl w:ilvl="0" w:tplc="41223EB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905584"/>
    <w:multiLevelType w:val="hybridMultilevel"/>
    <w:tmpl w:val="33B28908"/>
    <w:lvl w:ilvl="0" w:tplc="A428225A">
      <w:start w:val="7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96"/>
    <w:rsid w:val="002C7DEE"/>
    <w:rsid w:val="00561E01"/>
    <w:rsid w:val="00732872"/>
    <w:rsid w:val="007A336B"/>
    <w:rsid w:val="00883B3F"/>
    <w:rsid w:val="00B24F96"/>
    <w:rsid w:val="00E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5CEAE"/>
  <w15:chartTrackingRefBased/>
  <w15:docId w15:val="{AD3D1EC7-DEE8-42F6-AA52-06C5A2A3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2005-11-30T21:49:00Z</cp:lastPrinted>
  <dcterms:created xsi:type="dcterms:W3CDTF">2017-09-08T12:39:00Z</dcterms:created>
  <dcterms:modified xsi:type="dcterms:W3CDTF">2017-09-08T12:39:00Z</dcterms:modified>
</cp:coreProperties>
</file>