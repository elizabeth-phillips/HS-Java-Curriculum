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9B1" w:rsidRDefault="003109B1">
      <w:pPr>
        <w:jc w:val="center"/>
        <w:rPr>
          <w:b/>
          <w:bCs/>
          <w:sz w:val="22"/>
        </w:rPr>
      </w:pPr>
      <w:bookmarkStart w:id="0" w:name="_GoBack"/>
      <w:bookmarkEnd w:id="0"/>
    </w:p>
    <w:p w:rsidR="003109B1" w:rsidRDefault="003E2067">
      <w:pPr>
        <w:pStyle w:val="Heading1"/>
        <w:rPr>
          <w:rFonts w:ascii="Arial" w:hAnsi="Arial" w:cs="Arial"/>
          <w:sz w:val="28"/>
          <w:szCs w:val="28"/>
        </w:rPr>
      </w:pPr>
      <w:r w:rsidRPr="003E2067">
        <w:rPr>
          <w:rFonts w:ascii="Arial" w:hAnsi="Arial" w:cs="Arial"/>
          <w:sz w:val="28"/>
          <w:szCs w:val="28"/>
        </w:rPr>
        <w:t>Two-Dimensional Arrays Quiz</w:t>
      </w:r>
      <w:r w:rsidR="003109B1">
        <w:rPr>
          <w:rFonts w:ascii="Arial" w:hAnsi="Arial" w:cs="Arial"/>
          <w:sz w:val="28"/>
          <w:szCs w:val="28"/>
        </w:rPr>
        <w:t>- Answer Sheet</w:t>
      </w:r>
    </w:p>
    <w:p w:rsidR="003109B1" w:rsidRDefault="003109B1">
      <w:pPr>
        <w:numPr>
          <w:ins w:id="1" w:author="Unknown"/>
        </w:numPr>
      </w:pPr>
    </w:p>
    <w:p w:rsidR="003109B1" w:rsidRDefault="003109B1">
      <w:pPr>
        <w:jc w:val="center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3109B1" w:rsidRDefault="003109B1">
      <w:pPr>
        <w:ind w:left="360" w:hanging="360"/>
        <w:rPr>
          <w:sz w:val="22"/>
        </w:rPr>
      </w:pPr>
      <w:r>
        <w:rPr>
          <w:sz w:val="22"/>
          <w:szCs w:val="22"/>
        </w:rPr>
        <w:t>1.</w:t>
      </w:r>
      <w:r>
        <w:rPr>
          <w:sz w:val="22"/>
        </w:rPr>
        <w:t xml:space="preserve"> 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public static int </w:t>
      </w:r>
      <w:proofErr w:type="gramStart"/>
      <w:r>
        <w:rPr>
          <w:rFonts w:ascii="Courier New" w:hAnsi="Courier New" w:cs="Courier New"/>
          <w:sz w:val="20"/>
        </w:rPr>
        <w:t>Border( int</w:t>
      </w:r>
      <w:proofErr w:type="gramEnd"/>
      <w:r>
        <w:rPr>
          <w:rFonts w:ascii="Courier New" w:hAnsi="Courier New" w:cs="Courier New"/>
          <w:sz w:val="20"/>
        </w:rPr>
        <w:t>[][] box ){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int total = 0;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>int i = 0; i &lt; 3; i++){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 xml:space="preserve">int j = 0; j &lt; 3; j++){ 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</w:rPr>
        <w:t>if(</w:t>
      </w:r>
      <w:proofErr w:type="gramEnd"/>
      <w:r>
        <w:rPr>
          <w:rFonts w:ascii="Courier New" w:hAnsi="Courier New" w:cs="Courier New"/>
          <w:sz w:val="20"/>
        </w:rPr>
        <w:t>i == 0 || i == 2 || j == 0 || j == 2){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total += box[i][j]; 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}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}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}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return total;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}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br/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sz w:val="22"/>
          <w:szCs w:val="22"/>
        </w:rPr>
        <w:t>2.</w:t>
      </w:r>
      <w:r>
        <w:rPr>
          <w:rFonts w:ascii="Courier New" w:hAnsi="Courier New" w:cs="Courier New"/>
          <w:sz w:val="20"/>
        </w:rPr>
        <w:tab/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public static int </w:t>
      </w:r>
      <w:proofErr w:type="gramStart"/>
      <w:r>
        <w:rPr>
          <w:rFonts w:ascii="Courier New" w:hAnsi="Courier New" w:cs="Courier New"/>
          <w:sz w:val="20"/>
        </w:rPr>
        <w:t>SumColumn( int</w:t>
      </w:r>
      <w:proofErr w:type="gramEnd"/>
      <w:r>
        <w:rPr>
          <w:rFonts w:ascii="Courier New" w:hAnsi="Courier New" w:cs="Courier New"/>
          <w:sz w:val="20"/>
        </w:rPr>
        <w:t>[][] box, int c ){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int total = 0;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>int a = 0; a &lt; 3; a++){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total += box[a][c];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return total;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} 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br/>
      </w:r>
    </w:p>
    <w:p w:rsidR="003109B1" w:rsidRDefault="003109B1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public static int </w:t>
      </w:r>
      <w:proofErr w:type="gramStart"/>
      <w:r>
        <w:rPr>
          <w:rFonts w:ascii="Courier New" w:hAnsi="Courier New" w:cs="Courier New"/>
          <w:sz w:val="20"/>
        </w:rPr>
        <w:t>SumRow( int</w:t>
      </w:r>
      <w:proofErr w:type="gramEnd"/>
      <w:r>
        <w:rPr>
          <w:rFonts w:ascii="Courier New" w:hAnsi="Courier New" w:cs="Courier New"/>
          <w:sz w:val="20"/>
        </w:rPr>
        <w:t>[][] box, int r ){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int total = 0;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gramStart"/>
      <w:r>
        <w:rPr>
          <w:rFonts w:ascii="Courier New" w:hAnsi="Courier New" w:cs="Courier New"/>
          <w:sz w:val="20"/>
        </w:rPr>
        <w:t>for(</w:t>
      </w:r>
      <w:proofErr w:type="gramEnd"/>
      <w:r>
        <w:rPr>
          <w:rFonts w:ascii="Courier New" w:hAnsi="Courier New" w:cs="Courier New"/>
          <w:sz w:val="20"/>
        </w:rPr>
        <w:t>int b = 0; b &lt; 3; b++){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total += box[r][b];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}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return total;</w:t>
      </w:r>
    </w:p>
    <w:p w:rsidR="003109B1" w:rsidRDefault="003109B1">
      <w:pPr>
        <w:ind w:left="360" w:hanging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3109B1" w:rsidRDefault="003109B1">
      <w:pPr>
        <w:ind w:left="360" w:hanging="360"/>
      </w:pPr>
      <w:r>
        <w:rPr>
          <w:rFonts w:ascii="Courier New" w:hAnsi="Courier New" w:cs="Courier New"/>
          <w:sz w:val="20"/>
        </w:rPr>
        <w:t xml:space="preserve">   </w:t>
      </w:r>
    </w:p>
    <w:sectPr w:rsidR="003109B1" w:rsidSect="003109B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515" w:rsidRDefault="00793515">
      <w:r>
        <w:separator/>
      </w:r>
    </w:p>
  </w:endnote>
  <w:endnote w:type="continuationSeparator" w:id="0">
    <w:p w:rsidR="00793515" w:rsidRDefault="0079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515" w:rsidRDefault="00793515">
      <w:r>
        <w:separator/>
      </w:r>
    </w:p>
  </w:footnote>
  <w:footnote w:type="continuationSeparator" w:id="0">
    <w:p w:rsidR="00793515" w:rsidRDefault="00793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B1" w:rsidRPr="00E440E8" w:rsidRDefault="003109B1" w:rsidP="00E440E8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B1" w:rsidRDefault="003109B1">
    <w:pPr>
      <w:pStyle w:val="Header"/>
    </w:pP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985"/>
    <w:multiLevelType w:val="hybridMultilevel"/>
    <w:tmpl w:val="D7D48CD6"/>
    <w:lvl w:ilvl="0" w:tplc="8A3452D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7D5EF5"/>
    <w:multiLevelType w:val="hybridMultilevel"/>
    <w:tmpl w:val="667AE4A2"/>
    <w:lvl w:ilvl="0" w:tplc="47C02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88B954">
      <w:start w:val="4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FA80141"/>
    <w:multiLevelType w:val="hybridMultilevel"/>
    <w:tmpl w:val="8AA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EA436B"/>
    <w:multiLevelType w:val="hybridMultilevel"/>
    <w:tmpl w:val="69A2DB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94174"/>
    <w:multiLevelType w:val="hybridMultilevel"/>
    <w:tmpl w:val="F154C4DA"/>
    <w:lvl w:ilvl="0" w:tplc="CEE6D3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A47D7D"/>
    <w:multiLevelType w:val="hybridMultilevel"/>
    <w:tmpl w:val="3A6A63D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E856C3"/>
    <w:multiLevelType w:val="hybridMultilevel"/>
    <w:tmpl w:val="9336FB38"/>
    <w:lvl w:ilvl="0" w:tplc="41223EB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905584"/>
    <w:multiLevelType w:val="hybridMultilevel"/>
    <w:tmpl w:val="33B28908"/>
    <w:lvl w:ilvl="0" w:tplc="A428225A">
      <w:start w:val="7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B1"/>
    <w:rsid w:val="002C52D5"/>
    <w:rsid w:val="003109B1"/>
    <w:rsid w:val="003C6966"/>
    <w:rsid w:val="003E2067"/>
    <w:rsid w:val="00435C8F"/>
    <w:rsid w:val="00793515"/>
    <w:rsid w:val="007E1FBE"/>
    <w:rsid w:val="00CE6ACE"/>
    <w:rsid w:val="00DE0CB7"/>
    <w:rsid w:val="00E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C2EBA"/>
  <w15:chartTrackingRefBased/>
  <w15:docId w15:val="{B370221F-A398-436E-851B-F57F416F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C6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C6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2015-02-03T01:23:00Z</cp:lastPrinted>
  <dcterms:created xsi:type="dcterms:W3CDTF">2017-09-08T12:39:00Z</dcterms:created>
  <dcterms:modified xsi:type="dcterms:W3CDTF">2017-09-08T12:40:00Z</dcterms:modified>
</cp:coreProperties>
</file>