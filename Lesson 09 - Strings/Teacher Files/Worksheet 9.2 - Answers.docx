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B8" w:rsidRDefault="00A86EB8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bCs/>
          <w:sz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</w:rPr>
        <w:t xml:space="preserve">Worksheet </w:t>
      </w:r>
      <w:r w:rsidR="002D6E7A">
        <w:rPr>
          <w:rFonts w:ascii="Arial" w:hAnsi="Arial" w:cs="Arial"/>
          <w:b/>
          <w:bCs/>
          <w:sz w:val="28"/>
        </w:rPr>
        <w:t>9</w:t>
      </w:r>
      <w:r>
        <w:rPr>
          <w:rFonts w:ascii="Arial" w:hAnsi="Arial" w:cs="Arial"/>
          <w:b/>
          <w:bCs/>
          <w:sz w:val="28"/>
        </w:rPr>
        <w:t>.2 – Answer Sheet</w:t>
      </w:r>
    </w:p>
    <w:p w:rsidR="00A86EB8" w:rsidRDefault="00A86EB8">
      <w:pPr>
        <w:pStyle w:val="Helvetica12"/>
        <w:rPr>
          <w:rFonts w:ascii="Arial" w:hAnsi="Arial" w:cs="Arial"/>
          <w:b/>
          <w:bCs/>
          <w:sz w:val="28"/>
        </w:rPr>
      </w:pPr>
    </w:p>
    <w:p w:rsidR="00A86EB8" w:rsidRDefault="00A86EB8">
      <w:pPr>
        <w:pStyle w:val="Heading"/>
      </w:pPr>
      <w:r>
        <w:rPr>
          <w:rFonts w:cs="Arial"/>
          <w:bCs/>
        </w:rPr>
        <w:t>Objects and Object References</w:t>
      </w:r>
      <w:r>
        <w:rPr>
          <w:rFonts w:cs="Arial"/>
          <w:bCs/>
        </w:rPr>
        <w:br/>
      </w:r>
    </w:p>
    <w:p w:rsidR="00A86EB8" w:rsidRDefault="00A86EB8">
      <w:pPr>
        <w:pStyle w:val="Helvetica12"/>
      </w:pPr>
    </w:p>
    <w:p w:rsidR="00A86EB8" w:rsidRDefault="00A86EB8">
      <w:pPr>
        <w:pStyle w:val="Helvetica12"/>
      </w:pPr>
    </w:p>
    <w:p w:rsidR="00A86EB8" w:rsidRDefault="00A86EB8">
      <w:del w:id="1" w:author="Nancy" w:date="2006-02-07T15:52:00Z">
        <w:r>
          <w:fldChar w:fldCharType="begin"/>
        </w:r>
        <w:r>
          <w:delInstrText xml:space="preserve"> SEQ ex \* MERGEFORMAT </w:delInstrText>
        </w:r>
        <w:r>
          <w:fldChar w:fldCharType="separate"/>
        </w:r>
        <w:r>
          <w:fldChar w:fldCharType="end"/>
        </w:r>
      </w:del>
      <w:r>
        <w:t>1.</w:t>
      </w:r>
      <w:r>
        <w:tab/>
        <w:t>a.</w:t>
      </w:r>
      <w:r>
        <w:tab/>
      </w:r>
      <w:r>
        <w:rPr>
          <w:rFonts w:ascii="Courier New" w:hAnsi="Courier New" w:cs="Courier New"/>
          <w:sz w:val="22"/>
        </w:rPr>
        <w:t>area</w:t>
      </w:r>
      <w:r>
        <w:t xml:space="preserve"> is a </w:t>
      </w:r>
      <w:r>
        <w:rPr>
          <w:b/>
          <w:bCs/>
          <w:u w:val="single"/>
        </w:rPr>
        <w:t>primitive</w:t>
      </w:r>
      <w:r>
        <w:t xml:space="preserve"> variable, and </w:t>
      </w:r>
      <w:r>
        <w:rPr>
          <w:rFonts w:ascii="Courier New" w:hAnsi="Courier New" w:cs="Courier New"/>
          <w:sz w:val="22"/>
        </w:rPr>
        <w:t>name</w:t>
      </w:r>
      <w:r>
        <w:t xml:space="preserve"> is a </w:t>
      </w:r>
      <w:r>
        <w:rPr>
          <w:b/>
          <w:bCs/>
          <w:u w:val="single"/>
        </w:rPr>
        <w:t>reference or object</w:t>
      </w:r>
      <w:r>
        <w:t xml:space="preserve"> </w:t>
      </w:r>
    </w:p>
    <w:p w:rsidR="00A86EB8" w:rsidRDefault="00A86EB8">
      <w:pPr>
        <w:pStyle w:val="Helvetica12"/>
        <w:tabs>
          <w:tab w:val="left" w:pos="360"/>
        </w:tabs>
      </w:pPr>
    </w:p>
    <w:p w:rsidR="00A86EB8" w:rsidRDefault="00A86EB8">
      <w:pPr>
        <w:pStyle w:val="Helvetica12"/>
        <w:tabs>
          <w:tab w:val="left" w:pos="720"/>
        </w:tabs>
        <w:ind w:left="720" w:hanging="360"/>
      </w:pPr>
      <w:r>
        <w:tab/>
        <w:t>b.</w:t>
      </w:r>
      <w:r>
        <w:tab/>
      </w:r>
      <w:r>
        <w:rPr>
          <w:b/>
          <w:bCs/>
          <w:u w:val="single"/>
        </w:rPr>
        <w:t>None</w:t>
      </w:r>
      <w:r>
        <w:rPr>
          <w:u w:val="single"/>
        </w:rPr>
        <w:t xml:space="preserve"> – there is one object reference variable, but no objects yet.</w:t>
      </w:r>
    </w:p>
    <w:p w:rsidR="00A86EB8" w:rsidRDefault="00A86EB8">
      <w:pPr>
        <w:pStyle w:val="Helvetica12"/>
        <w:tabs>
          <w:tab w:val="left" w:pos="360"/>
        </w:tabs>
      </w:pPr>
    </w:p>
    <w:p w:rsidR="00A86EB8" w:rsidRDefault="00A86EB8">
      <w:pPr>
        <w:pStyle w:val="Helvetica12"/>
        <w:tabs>
          <w:tab w:val="left" w:pos="360"/>
        </w:tabs>
      </w:pPr>
      <w:del w:id="2" w:author="Nancy" w:date="2006-02-07T15:52:00Z">
        <w:r>
          <w:fldChar w:fldCharType="begin"/>
        </w:r>
        <w:r>
          <w:delInstrText xml:space="preserve"> SEQ ex \* MERGEFORMAT </w:delInstrText>
        </w:r>
        <w:r>
          <w:fldChar w:fldCharType="separate"/>
        </w:r>
        <w:r>
          <w:fldChar w:fldCharType="end"/>
        </w:r>
      </w:del>
      <w:r>
        <w:t>2.</w:t>
      </w:r>
      <w:r>
        <w:tab/>
      </w:r>
      <w:r>
        <w:tab/>
      </w:r>
      <w:r>
        <w:rPr>
          <w:rFonts w:ascii="Courier New" w:hAnsi="Courier New" w:cs="Courier New"/>
          <w:b/>
          <w:bCs/>
          <w:sz w:val="22"/>
          <w:u w:val="single"/>
        </w:rPr>
        <w:t>No! No!</w:t>
      </w:r>
    </w:p>
    <w:p w:rsidR="00A86EB8" w:rsidRDefault="00A86EB8">
      <w:pPr>
        <w:pStyle w:val="Helvetica12"/>
        <w:tabs>
          <w:tab w:val="left" w:pos="360"/>
        </w:tabs>
      </w:pPr>
    </w:p>
    <w:p w:rsidR="00A86EB8" w:rsidRDefault="00A86EB8">
      <w:pPr>
        <w:pStyle w:val="Helvetica12"/>
        <w:tabs>
          <w:tab w:val="left" w:pos="360"/>
        </w:tabs>
        <w:rPr>
          <w:rFonts w:ascii="Courier New" w:hAnsi="Courier New" w:cs="Courier New"/>
          <w:b/>
          <w:sz w:val="22"/>
          <w:u w:val="single"/>
        </w:rPr>
      </w:pPr>
      <w:del w:id="3" w:author="Nancy" w:date="2006-02-07T15:52:00Z">
        <w:r>
          <w:fldChar w:fldCharType="begin"/>
        </w:r>
        <w:r>
          <w:delInstrText xml:space="preserve"> SEQ ex \* MERGEFORMAT </w:delInstrText>
        </w:r>
        <w:r>
          <w:fldChar w:fldCharType="separate"/>
        </w:r>
        <w:r>
          <w:fldChar w:fldCharType="end"/>
        </w:r>
      </w:del>
      <w:r>
        <w:t>3.</w:t>
      </w:r>
      <w:r>
        <w:tab/>
      </w:r>
      <w:r>
        <w:tab/>
      </w:r>
      <w:r>
        <w:rPr>
          <w:rFonts w:ascii="Courier New" w:hAnsi="Courier New" w:cs="Courier New"/>
          <w:b/>
          <w:sz w:val="22"/>
          <w:u w:val="single"/>
        </w:rPr>
        <w:t xml:space="preserve">Two copies of a reference.  </w:t>
      </w:r>
    </w:p>
    <w:p w:rsidR="00A86EB8" w:rsidRDefault="00A86EB8">
      <w:pPr>
        <w:pStyle w:val="Helvetica12"/>
        <w:tabs>
          <w:tab w:val="left" w:pos="360"/>
        </w:tabs>
      </w:pPr>
    </w:p>
    <w:p w:rsidR="00A86EB8" w:rsidRDefault="00A86EB8">
      <w:pPr>
        <w:pStyle w:val="BodyTextIndent3"/>
        <w:ind w:left="0"/>
      </w:pPr>
      <w:del w:id="4" w:author="Nancy" w:date="2006-02-07T15:52:00Z">
        <w:r>
          <w:fldChar w:fldCharType="begin"/>
        </w:r>
        <w:r>
          <w:delInstrText xml:space="preserve"> SEQ ex \* MERGEFORMAT </w:delInstrText>
        </w:r>
        <w:r>
          <w:fldChar w:fldCharType="separate"/>
        </w:r>
        <w:r>
          <w:fldChar w:fldCharType="end"/>
        </w:r>
      </w:del>
      <w:r>
        <w:t>4.</w:t>
      </w:r>
      <w:r>
        <w:tab/>
        <w:t xml:space="preserve">Created: </w:t>
      </w:r>
      <w:r>
        <w:rPr>
          <w:u w:val="single"/>
        </w:rPr>
        <w:t>        </w:t>
      </w:r>
      <w:r>
        <w:rPr>
          <w:b/>
          <w:bCs/>
          <w:u w:val="single"/>
        </w:rPr>
        <w:t>2</w:t>
      </w:r>
      <w:r>
        <w:rPr>
          <w:u w:val="single"/>
        </w:rPr>
        <w:t>            </w:t>
      </w:r>
      <w:r>
        <w:tab/>
        <w:t xml:space="preserve">Accessible: </w:t>
      </w:r>
      <w:r>
        <w:rPr>
          <w:u w:val="single"/>
        </w:rPr>
        <w:t>        </w:t>
      </w:r>
      <w:r>
        <w:rPr>
          <w:b/>
          <w:bCs/>
          <w:u w:val="single"/>
        </w:rPr>
        <w:t>1</w:t>
      </w:r>
      <w:r>
        <w:rPr>
          <w:u w:val="single"/>
        </w:rPr>
        <w:t>            </w:t>
      </w:r>
    </w:p>
    <w:p w:rsidR="00A86EB8" w:rsidRDefault="00A86EB8">
      <w:pPr>
        <w:pStyle w:val="Helvetica12"/>
      </w:pPr>
    </w:p>
    <w:p w:rsidR="00A86EB8" w:rsidRDefault="00A86EB8">
      <w:pPr>
        <w:pStyle w:val="Helvetica12"/>
      </w:pPr>
      <w:del w:id="5" w:author="Nancy" w:date="2006-02-07T15:52:00Z">
        <w:r>
          <w:fldChar w:fldCharType="begin"/>
        </w:r>
        <w:r>
          <w:delInstrText xml:space="preserve"> SEQ ex \* MERGEFORMAT </w:delInstrText>
        </w:r>
        <w:r>
          <w:fldChar w:fldCharType="separate"/>
        </w:r>
        <w:r>
          <w:fldChar w:fldCharType="end"/>
        </w:r>
      </w:del>
      <w:r>
        <w:t>5.</w:t>
      </w:r>
      <w:r>
        <w:tab/>
        <w:t xml:space="preserve">Created: </w:t>
      </w:r>
      <w:r>
        <w:rPr>
          <w:u w:val="single"/>
        </w:rPr>
        <w:t>        </w:t>
      </w:r>
      <w:r>
        <w:rPr>
          <w:b/>
          <w:bCs/>
          <w:u w:val="single"/>
        </w:rPr>
        <w:t>5</w:t>
      </w:r>
      <w:r>
        <w:rPr>
          <w:u w:val="single"/>
        </w:rPr>
        <w:t>            </w:t>
      </w:r>
      <w:r>
        <w:tab/>
        <w:t xml:space="preserve">Accessible: </w:t>
      </w:r>
      <w:r>
        <w:rPr>
          <w:u w:val="single"/>
        </w:rPr>
        <w:t>        </w:t>
      </w:r>
      <w:r>
        <w:rPr>
          <w:b/>
          <w:bCs/>
          <w:u w:val="single"/>
        </w:rPr>
        <w:t>1</w:t>
      </w:r>
      <w:r>
        <w:rPr>
          <w:u w:val="single"/>
        </w:rPr>
        <w:t>           </w:t>
      </w:r>
    </w:p>
    <w:p w:rsidR="00A86EB8" w:rsidRDefault="00A86EB8">
      <w:pPr>
        <w:pStyle w:val="Helvetica12"/>
      </w:pPr>
    </w:p>
    <w:p w:rsidR="00A86EB8" w:rsidRDefault="00A86EB8">
      <w:pPr>
        <w:pStyle w:val="Helvetica12"/>
      </w:pPr>
      <w:del w:id="6" w:author="Nancy" w:date="2006-02-07T15:52:00Z">
        <w:r>
          <w:fldChar w:fldCharType="begin"/>
        </w:r>
        <w:r>
          <w:delInstrText xml:space="preserve"> SEQ ex \* MERGEFORMAT </w:delInstrText>
        </w:r>
        <w:r>
          <w:fldChar w:fldCharType="separate"/>
        </w:r>
        <w:r>
          <w:fldChar w:fldCharType="end"/>
        </w:r>
      </w:del>
      <w:r>
        <w:t>6.</w:t>
      </w:r>
      <w:r>
        <w:tab/>
        <w:t xml:space="preserve">Created: </w:t>
      </w:r>
      <w:r>
        <w:rPr>
          <w:u w:val="single"/>
        </w:rPr>
        <w:t>        </w:t>
      </w:r>
      <w:r>
        <w:rPr>
          <w:b/>
          <w:bCs/>
          <w:u w:val="single"/>
        </w:rPr>
        <w:t>5</w:t>
      </w:r>
      <w:r>
        <w:rPr>
          <w:u w:val="single"/>
        </w:rPr>
        <w:t>            </w:t>
      </w:r>
      <w:r>
        <w:tab/>
        <w:t xml:space="preserve">Accessible: </w:t>
      </w:r>
      <w:r>
        <w:rPr>
          <w:u w:val="single"/>
        </w:rPr>
        <w:t>        </w:t>
      </w:r>
      <w:r>
        <w:rPr>
          <w:b/>
          <w:bCs/>
          <w:u w:val="single"/>
        </w:rPr>
        <w:t>5</w:t>
      </w:r>
      <w:r>
        <w:rPr>
          <w:u w:val="single"/>
        </w:rPr>
        <w:t>            </w:t>
      </w:r>
    </w:p>
    <w:p w:rsidR="00A86EB8" w:rsidRDefault="00A86EB8">
      <w:pPr>
        <w:pStyle w:val="Helvetica12"/>
      </w:pPr>
    </w:p>
    <w:p w:rsidR="00A86EB8" w:rsidRDefault="00A86EB8">
      <w:pPr>
        <w:pStyle w:val="Helvetica12"/>
      </w:pPr>
      <w:del w:id="7" w:author="Nancy" w:date="2006-02-07T15:52:00Z">
        <w:r>
          <w:fldChar w:fldCharType="begin"/>
        </w:r>
        <w:r>
          <w:delInstrText xml:space="preserve"> SEQ ex \* MERGEFORMAT </w:delInstrText>
        </w:r>
        <w:r>
          <w:fldChar w:fldCharType="separate"/>
        </w:r>
        <w:r>
          <w:fldChar w:fldCharType="end"/>
        </w:r>
      </w:del>
      <w:r>
        <w:t>7.</w:t>
      </w:r>
      <w:r>
        <w:tab/>
        <w:t xml:space="preserve">Created: </w:t>
      </w:r>
      <w:r>
        <w:rPr>
          <w:u w:val="single"/>
        </w:rPr>
        <w:t xml:space="preserve">        </w:t>
      </w:r>
      <w:r>
        <w:rPr>
          <w:b/>
          <w:bCs/>
          <w:u w:val="single"/>
        </w:rPr>
        <w:t>1</w:t>
      </w:r>
      <w:r>
        <w:rPr>
          <w:u w:val="single"/>
        </w:rPr>
        <w:t>            </w:t>
      </w:r>
      <w:r>
        <w:tab/>
        <w:t xml:space="preserve">Accessible: </w:t>
      </w:r>
      <w:r>
        <w:rPr>
          <w:u w:val="single"/>
        </w:rPr>
        <w:t>        </w:t>
      </w:r>
      <w:r>
        <w:rPr>
          <w:b/>
          <w:bCs/>
          <w:u w:val="single"/>
        </w:rPr>
        <w:t>1</w:t>
      </w:r>
      <w:r>
        <w:rPr>
          <w:u w:val="single"/>
        </w:rPr>
        <w:t>            </w:t>
      </w:r>
    </w:p>
    <w:p w:rsidR="00A86EB8" w:rsidRDefault="00A86EB8">
      <w:pPr>
        <w:pStyle w:val="Helvetica12"/>
      </w:pPr>
    </w:p>
    <w:p w:rsidR="00A86EB8" w:rsidRDefault="00A86EB8">
      <w:pPr>
        <w:pStyle w:val="MessageHeader"/>
        <w:keepNext/>
        <w:keepLines/>
        <w:ind w:left="360" w:hanging="360"/>
      </w:pPr>
      <w:del w:id="8" w:author="Nancy" w:date="2006-02-07T15:52:00Z">
        <w:r w:rsidRPr="00A86EB8">
          <w:rPr>
            <w:sz w:val="24"/>
            <w:szCs w:val="24"/>
          </w:rPr>
          <w:fldChar w:fldCharType="begin"/>
        </w:r>
        <w:r w:rsidRPr="00A86EB8">
          <w:rPr>
            <w:sz w:val="24"/>
            <w:szCs w:val="24"/>
          </w:rPr>
          <w:delInstrText xml:space="preserve"> SEQ ex \* MERGEFORMAT </w:delInstrText>
        </w:r>
        <w:r w:rsidRPr="00A86EB8">
          <w:rPr>
            <w:sz w:val="24"/>
            <w:szCs w:val="24"/>
          </w:rPr>
          <w:fldChar w:fldCharType="separate"/>
        </w:r>
        <w:r w:rsidRPr="00A86EB8">
          <w:rPr>
            <w:sz w:val="24"/>
            <w:szCs w:val="24"/>
          </w:rPr>
          <w:fldChar w:fldCharType="end"/>
        </w:r>
      </w:del>
      <w:r w:rsidRPr="00A86EB8">
        <w:rPr>
          <w:sz w:val="24"/>
          <w:szCs w:val="24"/>
        </w:rPr>
        <w:t>8.</w:t>
      </w:r>
      <w:r>
        <w:tab/>
      </w:r>
      <w:r>
        <w:tab/>
      </w:r>
      <w:r>
        <w:rPr>
          <w:b/>
          <w:bCs/>
          <w:u w:val="single"/>
        </w:rPr>
        <w:t>garbage</w:t>
      </w:r>
    </w:p>
    <w:p w:rsidR="00A86EB8" w:rsidRDefault="00A86EB8">
      <w:pPr>
        <w:pStyle w:val="MessageHeader"/>
        <w:keepNext/>
        <w:keepLines/>
        <w:spacing w:before="180"/>
        <w:ind w:left="0" w:firstLine="0"/>
        <w:rPr>
          <w:b/>
          <w:bCs/>
          <w:u w:val="single"/>
        </w:rPr>
      </w:pPr>
      <w:del w:id="9" w:author="Nancy" w:date="2006-02-07T15:52:00Z">
        <w:r w:rsidRPr="00A86EB8">
          <w:rPr>
            <w:sz w:val="24"/>
            <w:szCs w:val="24"/>
          </w:rPr>
          <w:fldChar w:fldCharType="begin"/>
        </w:r>
        <w:r w:rsidRPr="00A86EB8">
          <w:rPr>
            <w:sz w:val="24"/>
            <w:szCs w:val="24"/>
          </w:rPr>
          <w:delInstrText xml:space="preserve"> SEQ ex \* MERGEFORMAT </w:delInstrText>
        </w:r>
        <w:r w:rsidRPr="00A86EB8">
          <w:rPr>
            <w:sz w:val="24"/>
            <w:szCs w:val="24"/>
          </w:rPr>
          <w:fldChar w:fldCharType="separate"/>
        </w:r>
        <w:r w:rsidRPr="00A86EB8">
          <w:rPr>
            <w:sz w:val="24"/>
            <w:szCs w:val="24"/>
          </w:rPr>
          <w:fldChar w:fldCharType="end"/>
        </w:r>
      </w:del>
      <w:r w:rsidRPr="00A86EB8">
        <w:rPr>
          <w:sz w:val="24"/>
          <w:szCs w:val="24"/>
        </w:rPr>
        <w:t>9.</w:t>
      </w:r>
      <w:r>
        <w:tab/>
      </w:r>
      <w:r>
        <w:rPr>
          <w:b/>
          <w:bCs/>
          <w:u w:val="single"/>
        </w:rPr>
        <w:t>alias</w:t>
      </w:r>
    </w:p>
    <w:p w:rsidR="00A86EB8" w:rsidRDefault="00A86EB8"/>
    <w:p w:rsidR="00A86EB8" w:rsidRDefault="00A86EB8">
      <w:pPr>
        <w:pStyle w:val="MessageHeader"/>
        <w:keepNext/>
        <w:keepLines/>
        <w:ind w:left="720" w:hanging="720"/>
        <w:rPr>
          <w:sz w:val="24"/>
        </w:rPr>
      </w:pPr>
      <w:del w:id="10" w:author="Nancy" w:date="2006-02-07T15:52:00Z">
        <w:r>
          <w:rPr>
            <w:sz w:val="24"/>
          </w:rPr>
          <w:fldChar w:fldCharType="begin"/>
        </w:r>
        <w:r>
          <w:rPr>
            <w:sz w:val="24"/>
          </w:rPr>
          <w:delInstrText xml:space="preserve"> SEQ ex \* MERGEFORMAT </w:delInstrText>
        </w:r>
        <w:r>
          <w:rPr>
            <w:sz w:val="24"/>
          </w:rPr>
          <w:fldChar w:fldCharType="separate"/>
        </w:r>
        <w:r>
          <w:rPr>
            <w:sz w:val="24"/>
          </w:rPr>
          <w:fldChar w:fldCharType="end"/>
        </w:r>
      </w:del>
      <w:r>
        <w:rPr>
          <w:sz w:val="24"/>
        </w:rPr>
        <w:t>10.</w:t>
      </w:r>
      <w:r>
        <w:rPr>
          <w:sz w:val="24"/>
        </w:rPr>
        <w:tab/>
        <w:t xml:space="preserve">To check if two reference variables both refer to the same object, use the </w:t>
      </w:r>
      <w:r>
        <w:rPr>
          <w:sz w:val="24"/>
          <w:u w:val="single"/>
        </w:rPr>
        <w:t>      </w:t>
      </w:r>
      <w:r>
        <w:rPr>
          <w:rFonts w:ascii="Courier New" w:hAnsi="Courier New" w:cs="Courier New"/>
          <w:b/>
          <w:bCs/>
          <w:sz w:val="24"/>
          <w:u w:val="single"/>
        </w:rPr>
        <w:t>==</w:t>
      </w:r>
      <w:r>
        <w:rPr>
          <w:sz w:val="24"/>
          <w:u w:val="single"/>
        </w:rPr>
        <w:t>      </w:t>
      </w:r>
      <w:r>
        <w:rPr>
          <w:b/>
          <w:sz w:val="24"/>
        </w:rPr>
        <w:t xml:space="preserve"> </w:t>
      </w:r>
      <w:r>
        <w:rPr>
          <w:sz w:val="24"/>
        </w:rPr>
        <w:t>operator.</w:t>
      </w:r>
    </w:p>
    <w:p w:rsidR="00A86EB8" w:rsidRDefault="00A86EB8">
      <w:pPr>
        <w:pStyle w:val="MessageHeader"/>
        <w:keepNext/>
        <w:keepLines/>
        <w:spacing w:before="180"/>
        <w:ind w:left="720" w:firstLine="0"/>
        <w:rPr>
          <w:sz w:val="24"/>
        </w:rPr>
      </w:pPr>
      <w:r>
        <w:rPr>
          <w:sz w:val="24"/>
        </w:rPr>
        <w:t>To check if two different string objects contain equivalent data, use the  </w:t>
      </w:r>
      <w:r>
        <w:rPr>
          <w:rFonts w:ascii="Courier New" w:hAnsi="Courier New"/>
          <w:u w:val="single"/>
        </w:rPr>
        <w:t>    </w:t>
      </w:r>
      <w:proofErr w:type="gramStart"/>
      <w:r>
        <w:rPr>
          <w:rFonts w:ascii="Courier New" w:hAnsi="Courier New"/>
          <w:b/>
          <w:u w:val="single"/>
        </w:rPr>
        <w:t>equals(</w:t>
      </w:r>
      <w:proofErr w:type="gramEnd"/>
      <w:r>
        <w:rPr>
          <w:rFonts w:ascii="Courier New" w:hAnsi="Courier New"/>
          <w:b/>
          <w:u w:val="single"/>
        </w:rPr>
        <w:t>)</w:t>
      </w:r>
      <w:r>
        <w:rPr>
          <w:rFonts w:ascii="Courier New" w:hAnsi="Courier New"/>
          <w:u w:val="single"/>
        </w:rPr>
        <w:t xml:space="preserve">       </w:t>
      </w:r>
      <w:r>
        <w:rPr>
          <w:sz w:val="24"/>
        </w:rPr>
        <w:t>method.</w:t>
      </w:r>
    </w:p>
    <w:p w:rsidR="00A86EB8" w:rsidRDefault="00A86EB8">
      <w:pPr>
        <w:pStyle w:val="Helvetica12"/>
      </w:pPr>
    </w:p>
    <w:sectPr w:rsidR="00A86EB8" w:rsidSect="0020027D">
      <w:footnotePr>
        <w:numRestart w:val="eachSect"/>
      </w:footnotePr>
      <w:pgSz w:w="12240" w:h="15840"/>
      <w:pgMar w:top="1239" w:right="1440" w:bottom="108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A74" w:rsidRDefault="00E97A74">
      <w:r>
        <w:separator/>
      </w:r>
    </w:p>
  </w:endnote>
  <w:endnote w:type="continuationSeparator" w:id="0">
    <w:p w:rsidR="00E97A74" w:rsidRDefault="00E9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A74" w:rsidRDefault="00E97A74">
      <w:r>
        <w:separator/>
      </w:r>
    </w:p>
  </w:footnote>
  <w:footnote w:type="continuationSeparator" w:id="0">
    <w:p w:rsidR="00E97A74" w:rsidRDefault="00E97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B8"/>
    <w:rsid w:val="000B0629"/>
    <w:rsid w:val="0020027D"/>
    <w:rsid w:val="002D6E7A"/>
    <w:rsid w:val="006A6F2F"/>
    <w:rsid w:val="0072371A"/>
    <w:rsid w:val="0082295B"/>
    <w:rsid w:val="009D72E7"/>
    <w:rsid w:val="00A86EB8"/>
    <w:rsid w:val="00CD180F"/>
    <w:rsid w:val="00D62E1D"/>
    <w:rsid w:val="00E97A74"/>
    <w:rsid w:val="00ED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C4616"/>
  <w15:chartTrackingRefBased/>
  <w15:docId w15:val="{5DFF7B85-E893-47E3-9DD5-16E54C2E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next w:val="Normal"/>
    <w:pPr>
      <w:tabs>
        <w:tab w:val="left" w:pos="4320"/>
        <w:tab w:val="right" w:pos="8640"/>
      </w:tabs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ivision">
    <w:name w:val="Division"/>
    <w:basedOn w:val="Normal"/>
    <w:pPr>
      <w:tabs>
        <w:tab w:val="left" w:pos="2880"/>
      </w:tabs>
      <w:ind w:left="2880" w:hanging="2880"/>
    </w:pPr>
  </w:style>
  <w:style w:type="paragraph" w:customStyle="1" w:styleId="MainText">
    <w:name w:val="Main Text"/>
    <w:basedOn w:val="Normal"/>
    <w:pPr>
      <w:tabs>
        <w:tab w:val="left" w:pos="2880"/>
      </w:tabs>
      <w:ind w:left="2880"/>
    </w:pPr>
  </w:style>
  <w:style w:type="paragraph" w:customStyle="1" w:styleId="Note">
    <w:name w:val="Note"/>
    <w:basedOn w:val="Normal"/>
    <w:pPr>
      <w:ind w:right="6120"/>
    </w:pPr>
    <w:rPr>
      <w:b/>
      <w:sz w:val="18"/>
    </w:rPr>
  </w:style>
  <w:style w:type="paragraph" w:customStyle="1" w:styleId="SUBTEXT">
    <w:name w:val="SUBTEXT"/>
    <w:basedOn w:val="Normal"/>
    <w:pPr>
      <w:ind w:left="360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sz w:val="28"/>
    </w:rPr>
  </w:style>
  <w:style w:type="paragraph" w:customStyle="1" w:styleId="Helvetica12">
    <w:name w:val="Helvetica 12"/>
    <w:basedOn w:val="Normal"/>
  </w:style>
  <w:style w:type="paragraph" w:styleId="MessageHeader">
    <w:name w:val="Message Header"/>
    <w:basedOn w:val="Normal"/>
    <w:next w:val="Normal"/>
    <w:pPr>
      <w:overflowPunct/>
      <w:autoSpaceDE/>
      <w:autoSpaceDN/>
      <w:adjustRightInd/>
      <w:ind w:left="432" w:hanging="432"/>
      <w:textAlignment w:val="auto"/>
    </w:pPr>
    <w:rPr>
      <w:color w:val="auto"/>
      <w:sz w:val="22"/>
    </w:rPr>
  </w:style>
  <w:style w:type="paragraph" w:styleId="BodyTextIndent3">
    <w:name w:val="Body Text Indent 3"/>
    <w:basedOn w:val="Normal"/>
    <w:pPr>
      <w:overflowPunct/>
      <w:autoSpaceDE/>
      <w:autoSpaceDN/>
      <w:adjustRightInd/>
      <w:ind w:left="360"/>
      <w:textAlignment w:val="auto"/>
    </w:pPr>
    <w:rPr>
      <w:color w:val="auto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2006-01-26T00:58:00Z</cp:lastPrinted>
  <dcterms:created xsi:type="dcterms:W3CDTF">2017-09-08T12:16:00Z</dcterms:created>
  <dcterms:modified xsi:type="dcterms:W3CDTF">2017-09-08T12:16:00Z</dcterms:modified>
</cp:coreProperties>
</file>