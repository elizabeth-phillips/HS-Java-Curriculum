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6C" w:rsidRDefault="00BB316C">
      <w:pPr>
        <w:pStyle w:val="Heading"/>
        <w:rPr>
          <w:rFonts w:cs="Arial"/>
        </w:rPr>
      </w:pPr>
      <w:bookmarkStart w:id="0" w:name="_GoBack"/>
      <w:bookmarkEnd w:id="0"/>
      <w:r>
        <w:rPr>
          <w:rFonts w:cs="Arial"/>
        </w:rPr>
        <w:t>Objects and Object References</w:t>
      </w:r>
    </w:p>
    <w:p w:rsidR="00BB316C" w:rsidRDefault="00BB316C">
      <w:pPr>
        <w:pStyle w:val="Helvetica12"/>
      </w:pPr>
    </w:p>
    <w:p w:rsidR="00BB316C" w:rsidRDefault="00BB316C">
      <w:pPr>
        <w:pStyle w:val="Helvetica12"/>
      </w:pPr>
    </w:p>
    <w:p w:rsidR="00BB316C" w:rsidRDefault="00BB316C">
      <w:pPr>
        <w:pStyle w:val="MessageHeader"/>
        <w:ind w:left="360" w:hanging="360"/>
        <w:rPr>
          <w:rFonts w:ascii="Courier New" w:hAnsi="Courier New" w:cs="Courier New"/>
        </w:rPr>
      </w:pPr>
      <w:r>
        <w:t>1.</w:t>
      </w:r>
      <w:r>
        <w:tab/>
        <w:t>Given the following declarations:</w:t>
      </w:r>
    </w:p>
    <w:p w:rsidR="00BB316C" w:rsidRDefault="00BB316C">
      <w:pPr>
        <w:pStyle w:val="Helvetica12"/>
      </w:pPr>
    </w:p>
    <w:p w:rsidR="00BB316C" w:rsidRDefault="00BB316C">
      <w:pPr>
        <w:ind w:left="806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area;</w:t>
      </w:r>
    </w:p>
    <w:p w:rsidR="00BB316C" w:rsidRDefault="00BB316C">
      <w:pPr>
        <w:ind w:left="806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name;</w:t>
      </w:r>
    </w:p>
    <w:p w:rsidR="00BB316C" w:rsidRDefault="00BB316C">
      <w:pPr>
        <w:pStyle w:val="Helvetica12"/>
        <w:tabs>
          <w:tab w:val="left" w:pos="360"/>
        </w:tabs>
      </w:pPr>
    </w:p>
    <w:p w:rsidR="00BB316C" w:rsidRDefault="00BB316C">
      <w:pPr>
        <w:pStyle w:val="Helvetica12"/>
        <w:tabs>
          <w:tab w:val="left" w:pos="360"/>
        </w:tabs>
        <w:rPr>
          <w:sz w:val="22"/>
        </w:rPr>
      </w:pPr>
      <w:r>
        <w:rPr>
          <w:sz w:val="22"/>
        </w:rPr>
        <w:tab/>
        <w:t>a.</w:t>
      </w:r>
      <w:r>
        <w:rPr>
          <w:sz w:val="22"/>
        </w:rPr>
        <w:tab/>
      </w:r>
      <w:r>
        <w:rPr>
          <w:rFonts w:ascii="Courier New" w:hAnsi="Courier New" w:cs="Courier New"/>
          <w:sz w:val="22"/>
        </w:rPr>
        <w:t>area</w:t>
      </w:r>
      <w:r>
        <w:rPr>
          <w:sz w:val="22"/>
        </w:rPr>
        <w:t xml:space="preserve"> is a </w:t>
      </w:r>
      <w:r>
        <w:rPr>
          <w:sz w:val="22"/>
          <w:u w:val="single"/>
        </w:rPr>
        <w:t>                                 </w:t>
      </w:r>
      <w:r>
        <w:rPr>
          <w:sz w:val="22"/>
        </w:rPr>
        <w:t xml:space="preserve"> variable, and </w:t>
      </w:r>
      <w:r>
        <w:rPr>
          <w:rFonts w:ascii="Courier New" w:hAnsi="Courier New" w:cs="Courier New"/>
          <w:sz w:val="22"/>
        </w:rPr>
        <w:t>name</w:t>
      </w:r>
      <w:r>
        <w:rPr>
          <w:sz w:val="22"/>
        </w:rPr>
        <w:t xml:space="preserve"> is a </w:t>
      </w:r>
      <w:r>
        <w:rPr>
          <w:sz w:val="22"/>
          <w:u w:val="single"/>
        </w:rPr>
        <w:t>                                 </w:t>
      </w:r>
      <w:r>
        <w:rPr>
          <w:sz w:val="22"/>
        </w:rPr>
        <w:t xml:space="preserve"> variable.</w:t>
      </w:r>
    </w:p>
    <w:p w:rsidR="00BB316C" w:rsidRDefault="00BB316C">
      <w:pPr>
        <w:pStyle w:val="Helvetica12"/>
        <w:tabs>
          <w:tab w:val="left" w:pos="360"/>
        </w:tabs>
        <w:rPr>
          <w:sz w:val="22"/>
        </w:rPr>
      </w:pPr>
    </w:p>
    <w:p w:rsidR="00BB316C" w:rsidRDefault="00BB316C">
      <w:pPr>
        <w:pStyle w:val="Helvetica12"/>
        <w:tabs>
          <w:tab w:val="left" w:pos="720"/>
        </w:tabs>
        <w:ind w:left="720" w:hanging="360"/>
        <w:rPr>
          <w:sz w:val="22"/>
        </w:rPr>
      </w:pPr>
      <w:r>
        <w:rPr>
          <w:sz w:val="22"/>
        </w:rPr>
        <w:t>b.</w:t>
      </w:r>
      <w:r>
        <w:rPr>
          <w:sz w:val="22"/>
        </w:rPr>
        <w:tab/>
        <w:t xml:space="preserve">How many objects have been created? </w:t>
      </w:r>
      <w:r>
        <w:rPr>
          <w:sz w:val="22"/>
          <w:u w:val="single"/>
        </w:rPr>
        <w:t>                          </w:t>
      </w:r>
    </w:p>
    <w:p w:rsidR="00BB316C" w:rsidRDefault="00BB316C">
      <w:pPr>
        <w:pStyle w:val="Helvetica12"/>
        <w:tabs>
          <w:tab w:val="left" w:pos="360"/>
        </w:tabs>
      </w:pPr>
    </w:p>
    <w:p w:rsidR="00BB316C" w:rsidRDefault="00BB316C">
      <w:pPr>
        <w:pStyle w:val="MessageHeader"/>
        <w:ind w:left="360" w:hanging="360"/>
        <w:rPr>
          <w:rFonts w:ascii="Courier New" w:hAnsi="Courier New" w:cs="Courier New"/>
        </w:rPr>
      </w:pPr>
      <w:del w:id="1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2.</w:t>
      </w:r>
      <w:r>
        <w:tab/>
        <w:t>Given the following section of code:</w:t>
      </w:r>
    </w:p>
    <w:p w:rsidR="00BB316C" w:rsidRDefault="00BB316C">
      <w:pPr>
        <w:pStyle w:val="Helvetica12"/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strA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>"Oh!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strB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 xml:space="preserve">"No! "); 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strB;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System.out.print(strA);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System.out.println(strB);</w:t>
      </w:r>
    </w:p>
    <w:p w:rsidR="00BB316C" w:rsidRDefault="00BB316C">
      <w:pPr>
        <w:pStyle w:val="Helvetica12"/>
        <w:tabs>
          <w:tab w:val="left" w:pos="360"/>
        </w:tabs>
      </w:pPr>
    </w:p>
    <w:p w:rsidR="00BB316C" w:rsidRDefault="00BB316C">
      <w:pPr>
        <w:pStyle w:val="Helvetica12"/>
        <w:tabs>
          <w:tab w:val="left" w:pos="360"/>
        </w:tabs>
        <w:rPr>
          <w:sz w:val="22"/>
        </w:rPr>
      </w:pPr>
      <w:r>
        <w:rPr>
          <w:sz w:val="22"/>
        </w:rPr>
        <w:tab/>
        <w:t xml:space="preserve">What is written to the monitor?  </w:t>
      </w:r>
      <w:r>
        <w:rPr>
          <w:sz w:val="22"/>
          <w:u w:val="single"/>
        </w:rPr>
        <w:t>                                                                               </w:t>
      </w:r>
    </w:p>
    <w:p w:rsidR="00BB316C" w:rsidRDefault="00BB316C">
      <w:pPr>
        <w:pStyle w:val="Helvetica12"/>
        <w:tabs>
          <w:tab w:val="left" w:pos="360"/>
        </w:tabs>
        <w:rPr>
          <w:sz w:val="22"/>
        </w:rPr>
      </w:pPr>
    </w:p>
    <w:p w:rsidR="00BB316C" w:rsidRDefault="00BB316C">
      <w:pPr>
        <w:pStyle w:val="MessageHeader"/>
        <w:ind w:left="360" w:hanging="360"/>
        <w:rPr>
          <w:rFonts w:ascii="Courier New" w:hAnsi="Courier New" w:cs="Courier New"/>
        </w:rPr>
      </w:pPr>
      <w:del w:id="2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3.</w:t>
      </w:r>
      <w:r>
        <w:tab/>
        <w:t>Given the following section of code:</w:t>
      </w:r>
    </w:p>
    <w:p w:rsidR="00BB316C" w:rsidRDefault="00BB316C">
      <w:pPr>
        <w:pStyle w:val="Helvetica12"/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strA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>"Oh!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strB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 xml:space="preserve">"No! "); 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strB;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(strA == strB)</w:t>
      </w:r>
      <w:r>
        <w:rPr>
          <w:rFonts w:ascii="Courier New" w:hAnsi="Courier New" w:cs="Courier New"/>
          <w:sz w:val="20"/>
        </w:rPr>
        <w:tab/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</w:rPr>
        <w:t>system.out.println</w:t>
      </w:r>
      <w:proofErr w:type="gramEnd"/>
      <w:r>
        <w:rPr>
          <w:rFonts w:ascii="Courier New" w:hAnsi="Courier New" w:cs="Courier New"/>
          <w:sz w:val="20"/>
        </w:rPr>
        <w:t>("Two copies of a reference.");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else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</w:rPr>
        <w:t>system.out.println</w:t>
      </w:r>
      <w:proofErr w:type="gramEnd"/>
      <w:r>
        <w:rPr>
          <w:rFonts w:ascii="Courier New" w:hAnsi="Courier New" w:cs="Courier New"/>
          <w:sz w:val="20"/>
        </w:rPr>
        <w:t>("Two different references.");</w:t>
      </w:r>
    </w:p>
    <w:p w:rsidR="00BB316C" w:rsidRDefault="00BB316C">
      <w:pPr>
        <w:pStyle w:val="Helvetica12"/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pStyle w:val="Helvetica12"/>
        <w:tabs>
          <w:tab w:val="left" w:pos="360"/>
        </w:tabs>
        <w:rPr>
          <w:sz w:val="22"/>
        </w:rPr>
      </w:pPr>
      <w:r>
        <w:rPr>
          <w:sz w:val="22"/>
        </w:rPr>
        <w:tab/>
        <w:t xml:space="preserve">What is written to the monitor?  </w:t>
      </w:r>
      <w:r>
        <w:rPr>
          <w:sz w:val="22"/>
          <w:u w:val="single"/>
        </w:rPr>
        <w:t>                                                                               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3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4.</w:t>
      </w:r>
      <w:r>
        <w:tab/>
        <w:t>Examine the following section of code:</w:t>
      </w:r>
    </w:p>
    <w:p w:rsidR="00BB316C" w:rsidRDefault="00BB316C">
      <w:pPr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strA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>"String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String strB = new </w:t>
      </w:r>
      <w:proofErr w:type="gramStart"/>
      <w:r>
        <w:rPr>
          <w:rFonts w:ascii="Courier New" w:hAnsi="Courier New" w:cs="Courier New"/>
          <w:sz w:val="20"/>
        </w:rPr>
        <w:t>String(</w:t>
      </w:r>
      <w:proofErr w:type="gramEnd"/>
      <w:r>
        <w:rPr>
          <w:rFonts w:ascii="Courier New" w:hAnsi="Courier New" w:cs="Courier New"/>
          <w:sz w:val="20"/>
        </w:rPr>
        <w:t xml:space="preserve">"Cheese "); 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strB;</w:t>
      </w:r>
    </w:p>
    <w:p w:rsidR="00BB316C" w:rsidRDefault="00BB316C">
      <w:pPr>
        <w:ind w:left="720"/>
        <w:rPr>
          <w:rFonts w:ascii="Courier New" w:hAnsi="Courier New" w:cs="Courier New"/>
        </w:rPr>
      </w:pPr>
    </w:p>
    <w:p w:rsidR="00BB316C" w:rsidRDefault="00BB316C">
      <w:pPr>
        <w:pStyle w:val="BodyTextIndent3"/>
        <w:rPr>
          <w:rFonts w:ascii="Courier New" w:hAnsi="Courier New" w:cs="Courier New"/>
          <w:sz w:val="22"/>
        </w:rPr>
      </w:pPr>
      <w:r>
        <w:rPr>
          <w:sz w:val="22"/>
        </w:rPr>
        <w:t>How many objects have been created? After the last statement has executed, how many objects are now accessible (don't count garbage)?</w:t>
      </w: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  <w:r>
        <w:rPr>
          <w:sz w:val="22"/>
        </w:rPr>
        <w:t xml:space="preserve">Created: </w:t>
      </w:r>
      <w:r>
        <w:rPr>
          <w:sz w:val="22"/>
          <w:u w:val="single"/>
        </w:rPr>
        <w:t>                      </w:t>
      </w:r>
      <w:r>
        <w:rPr>
          <w:sz w:val="22"/>
        </w:rPr>
        <w:tab/>
        <w:t xml:space="preserve">Accessible: </w:t>
      </w:r>
      <w:r>
        <w:rPr>
          <w:sz w:val="22"/>
          <w:u w:val="single"/>
        </w:rPr>
        <w:t>                      </w:t>
      </w:r>
    </w:p>
    <w:p w:rsidR="00BB316C" w:rsidRDefault="00BB316C">
      <w:pPr>
        <w:pStyle w:val="Helvetica12"/>
      </w:pPr>
    </w:p>
    <w:p w:rsidR="00BB316C" w:rsidRDefault="00C81706">
      <w:pPr>
        <w:pStyle w:val="Helvetica12"/>
      </w:pPr>
      <w:r>
        <w:br w:type="page"/>
      </w:r>
    </w:p>
    <w:p w:rsidR="00BB316C" w:rsidRDefault="00BB316C">
      <w:pPr>
        <w:pStyle w:val="Helvetica12"/>
      </w:pPr>
    </w:p>
    <w:p w:rsidR="00BB316C" w:rsidRDefault="00BB316C">
      <w:pPr>
        <w:pStyle w:val="MessageHeader"/>
        <w:keepNext/>
        <w:keepLines/>
        <w:ind w:left="360" w:hanging="360"/>
      </w:pPr>
      <w:del w:id="4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5.</w:t>
      </w:r>
      <w:r>
        <w:tab/>
        <w:t>Examine the following section of code:</w:t>
      </w:r>
    </w:p>
    <w:p w:rsidR="00BB316C" w:rsidRDefault="00BB316C">
      <w:pPr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strA;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new String("Cheese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new String("Theory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new String("</w:t>
      </w:r>
      <w:smartTag w:uri="urn:schemas-microsoft-com:office:smarttags" w:element="place">
        <w:r>
          <w:rPr>
            <w:rFonts w:ascii="Courier New" w:hAnsi="Courier New" w:cs="Courier New"/>
            <w:sz w:val="20"/>
          </w:rPr>
          <w:t>Bikini</w:t>
        </w:r>
      </w:smartTag>
      <w:r>
        <w:rPr>
          <w:rFonts w:ascii="Courier New" w:hAnsi="Courier New" w:cs="Courier New"/>
          <w:sz w:val="20"/>
        </w:rPr>
        <w:t xml:space="preserve">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new String("Ensemble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 = new String("Quartet ");</w:t>
      </w:r>
    </w:p>
    <w:p w:rsidR="00BB316C" w:rsidRDefault="00BB316C">
      <w:pPr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pStyle w:val="BodyTextIndent3"/>
        <w:rPr>
          <w:rFonts w:ascii="Courier New" w:hAnsi="Courier New" w:cs="Courier New"/>
          <w:sz w:val="22"/>
        </w:rPr>
      </w:pPr>
      <w:r>
        <w:rPr>
          <w:sz w:val="22"/>
        </w:rPr>
        <w:t>How many objects have been created? After the last statement has executed, how many objects are now accessible (don't count garbage)?</w:t>
      </w: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  <w:r>
        <w:rPr>
          <w:sz w:val="22"/>
        </w:rPr>
        <w:t xml:space="preserve">Created: </w:t>
      </w:r>
      <w:r>
        <w:rPr>
          <w:sz w:val="22"/>
          <w:u w:val="single"/>
        </w:rPr>
        <w:t>                      </w:t>
      </w:r>
      <w:r>
        <w:rPr>
          <w:sz w:val="22"/>
        </w:rPr>
        <w:tab/>
        <w:t xml:space="preserve">Accessible: </w:t>
      </w:r>
      <w:r>
        <w:rPr>
          <w:sz w:val="22"/>
          <w:u w:val="single"/>
        </w:rPr>
        <w:t>                      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5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6.</w:t>
      </w:r>
      <w:r>
        <w:tab/>
        <w:t>Examine the following section of code:</w:t>
      </w:r>
    </w:p>
    <w:p w:rsidR="00BB316C" w:rsidRDefault="00BB316C">
      <w:pPr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strA = new String("Cheese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strB = new String("Theory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strC = new String("</w:t>
      </w:r>
      <w:smartTag w:uri="urn:schemas-microsoft-com:office:smarttags" w:element="place">
        <w:r>
          <w:rPr>
            <w:rFonts w:ascii="Courier New" w:hAnsi="Courier New" w:cs="Courier New"/>
            <w:sz w:val="20"/>
          </w:rPr>
          <w:t>Bikini</w:t>
        </w:r>
      </w:smartTag>
      <w:r>
        <w:rPr>
          <w:rFonts w:ascii="Courier New" w:hAnsi="Courier New" w:cs="Courier New"/>
          <w:sz w:val="20"/>
        </w:rPr>
        <w:t xml:space="preserve">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strD = new String("Ensemble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strE = new String("Quartet ");</w:t>
      </w:r>
    </w:p>
    <w:p w:rsidR="00BB316C" w:rsidRDefault="00BB316C">
      <w:pPr>
        <w:ind w:left="720"/>
        <w:rPr>
          <w:rFonts w:ascii="Courier New" w:hAnsi="Courier New" w:cs="Courier New"/>
        </w:rPr>
      </w:pPr>
    </w:p>
    <w:p w:rsidR="00BB316C" w:rsidRDefault="00BB316C">
      <w:pPr>
        <w:pStyle w:val="BodyTextIndent3"/>
        <w:rPr>
          <w:rFonts w:ascii="Courier New" w:hAnsi="Courier New" w:cs="Courier New"/>
          <w:sz w:val="22"/>
        </w:rPr>
      </w:pPr>
      <w:r>
        <w:rPr>
          <w:sz w:val="22"/>
        </w:rPr>
        <w:t>How many objects have been created? After the last statement has executed, how many objects are now accessible (don't count garbage)?</w:t>
      </w: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  <w:r>
        <w:rPr>
          <w:sz w:val="22"/>
        </w:rPr>
        <w:t xml:space="preserve">Created: </w:t>
      </w:r>
      <w:r>
        <w:rPr>
          <w:sz w:val="22"/>
          <w:u w:val="single"/>
        </w:rPr>
        <w:t>                      </w:t>
      </w:r>
      <w:r>
        <w:rPr>
          <w:sz w:val="22"/>
        </w:rPr>
        <w:tab/>
        <w:t xml:space="preserve">Accessible: </w:t>
      </w:r>
      <w:r>
        <w:rPr>
          <w:sz w:val="22"/>
          <w:u w:val="single"/>
        </w:rPr>
        <w:t>                      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6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7.</w:t>
      </w:r>
      <w:r>
        <w:tab/>
        <w:t>Examine the following section of code:</w:t>
      </w:r>
    </w:p>
    <w:p w:rsidR="00BB316C" w:rsidRDefault="00BB316C">
      <w:pPr>
        <w:ind w:left="720"/>
        <w:rPr>
          <w:rFonts w:ascii="Courier New" w:hAnsi="Courier New" w:cs="Courier New"/>
          <w:sz w:val="22"/>
        </w:rPr>
      </w:pP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strA = new String("Cheese ");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strB = strA;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strC = strA;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strD = strA;</w:t>
      </w:r>
    </w:p>
    <w:p w:rsidR="00BB316C" w:rsidRDefault="00BB316C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String strE = strA;</w:t>
      </w:r>
    </w:p>
    <w:p w:rsidR="00BB316C" w:rsidRDefault="00BB316C">
      <w:pPr>
        <w:ind w:left="720"/>
        <w:rPr>
          <w:rFonts w:ascii="Courier New" w:hAnsi="Courier New" w:cs="Courier New"/>
        </w:rPr>
      </w:pPr>
    </w:p>
    <w:p w:rsidR="00BB316C" w:rsidRDefault="00BB316C">
      <w:pPr>
        <w:pStyle w:val="BodyTextIndent3"/>
        <w:rPr>
          <w:rFonts w:ascii="Courier New" w:hAnsi="Courier New" w:cs="Courier New"/>
          <w:sz w:val="22"/>
        </w:rPr>
      </w:pPr>
      <w:r>
        <w:rPr>
          <w:sz w:val="22"/>
        </w:rPr>
        <w:t>How many objects have been created? After the last statement has executed, how many objects are now accessible (don't count garbage)?</w:t>
      </w: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</w:p>
    <w:p w:rsidR="00BB316C" w:rsidRDefault="00BB316C">
      <w:pPr>
        <w:pStyle w:val="Helvetica12"/>
        <w:tabs>
          <w:tab w:val="left" w:pos="3600"/>
        </w:tabs>
        <w:ind w:left="360"/>
        <w:rPr>
          <w:sz w:val="22"/>
        </w:rPr>
      </w:pPr>
      <w:r>
        <w:rPr>
          <w:sz w:val="22"/>
        </w:rPr>
        <w:t xml:space="preserve">Created: </w:t>
      </w:r>
      <w:r>
        <w:rPr>
          <w:sz w:val="22"/>
          <w:u w:val="single"/>
        </w:rPr>
        <w:t>                      </w:t>
      </w:r>
      <w:r>
        <w:rPr>
          <w:sz w:val="22"/>
        </w:rPr>
        <w:tab/>
        <w:t xml:space="preserve">Accessible: </w:t>
      </w:r>
      <w:r>
        <w:rPr>
          <w:sz w:val="22"/>
          <w:u w:val="single"/>
        </w:rPr>
        <w:t>                      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7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8.</w:t>
      </w:r>
      <w:r>
        <w:tab/>
        <w:t xml:space="preserve">An object that has no references to it is called </w:t>
      </w:r>
      <w:r>
        <w:rPr>
          <w:u w:val="single"/>
        </w:rPr>
        <w:t>                                            </w:t>
      </w:r>
      <w:r>
        <w:t xml:space="preserve"> .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8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9.</w:t>
      </w:r>
      <w:r>
        <w:tab/>
        <w:t xml:space="preserve">If several reference variables refer to the same object, each variable is said to be a(n) </w:t>
      </w:r>
    </w:p>
    <w:p w:rsidR="00BB316C" w:rsidRDefault="00BB316C">
      <w:pPr>
        <w:pStyle w:val="MessageHeader"/>
        <w:keepNext/>
        <w:keepLines/>
        <w:spacing w:before="180"/>
        <w:ind w:left="360" w:firstLine="0"/>
      </w:pPr>
      <w:r>
        <w:rPr>
          <w:u w:val="single"/>
        </w:rPr>
        <w:t>                                            </w:t>
      </w:r>
      <w:r>
        <w:t xml:space="preserve"> of the object.</w:t>
      </w:r>
    </w:p>
    <w:p w:rsidR="00BB316C" w:rsidRDefault="00BB316C">
      <w:pPr>
        <w:pStyle w:val="Helvetica12"/>
        <w:rPr>
          <w:sz w:val="22"/>
        </w:rPr>
      </w:pPr>
    </w:p>
    <w:p w:rsidR="00BB316C" w:rsidRDefault="00BB316C">
      <w:pPr>
        <w:pStyle w:val="MessageHeader"/>
        <w:keepNext/>
        <w:keepLines/>
        <w:ind w:left="360" w:hanging="360"/>
      </w:pPr>
      <w:del w:id="9" w:author="Nancy" w:date="2006-02-07T15:47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10.</w:t>
      </w:r>
      <w:r>
        <w:tab/>
        <w:t xml:space="preserve">To check if two reference variables both refer to the same object, use the </w:t>
      </w:r>
      <w:r>
        <w:rPr>
          <w:u w:val="single"/>
        </w:rPr>
        <w:t>                   </w:t>
      </w:r>
      <w:r>
        <w:t xml:space="preserve"> operator.</w:t>
      </w:r>
    </w:p>
    <w:p w:rsidR="00BB316C" w:rsidRDefault="00BB316C">
      <w:pPr>
        <w:pStyle w:val="MessageHeader"/>
        <w:keepNext/>
        <w:keepLines/>
        <w:spacing w:before="180"/>
        <w:ind w:left="360" w:firstLine="0"/>
      </w:pPr>
      <w:r>
        <w:t xml:space="preserve">To check if two different string objects contain equivalent data, use the </w:t>
      </w:r>
      <w:r>
        <w:rPr>
          <w:u w:val="single"/>
        </w:rPr>
        <w:t>                                  </w:t>
      </w:r>
      <w:r>
        <w:t xml:space="preserve"> method.</w:t>
      </w:r>
    </w:p>
    <w:p w:rsidR="00BB316C" w:rsidRDefault="00BB316C">
      <w:pPr>
        <w:pStyle w:val="Helvetica12"/>
      </w:pPr>
    </w:p>
    <w:sectPr w:rsidR="00BB316C" w:rsidSect="00BA1DC4">
      <w:footnotePr>
        <w:numRestart w:val="eachSect"/>
      </w:footnotePr>
      <w:pgSz w:w="12240" w:h="15840"/>
      <w:pgMar w:top="1440" w:right="1440" w:bottom="1440" w:left="1440" w:header="720" w:footer="720" w:gutter="36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8B" w:rsidRDefault="00100C8B">
      <w:r>
        <w:separator/>
      </w:r>
    </w:p>
  </w:endnote>
  <w:endnote w:type="continuationSeparator" w:id="0">
    <w:p w:rsidR="00100C8B" w:rsidRDefault="0010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8B" w:rsidRDefault="00100C8B">
      <w:r>
        <w:separator/>
      </w:r>
    </w:p>
  </w:footnote>
  <w:footnote w:type="continuationSeparator" w:id="0">
    <w:p w:rsidR="00100C8B" w:rsidRDefault="00100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C"/>
    <w:rsid w:val="000F3075"/>
    <w:rsid w:val="00100C8B"/>
    <w:rsid w:val="001D77BB"/>
    <w:rsid w:val="006B589F"/>
    <w:rsid w:val="006F21E0"/>
    <w:rsid w:val="00950CAE"/>
    <w:rsid w:val="00BA1DC4"/>
    <w:rsid w:val="00BB316C"/>
    <w:rsid w:val="00BE1812"/>
    <w:rsid w:val="00C81706"/>
    <w:rsid w:val="00DF64F9"/>
    <w:rsid w:val="00E40D5C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79E1C-D00C-4E42-BDA1-8C4A061E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next w:val="Normal"/>
    <w:pPr>
      <w:tabs>
        <w:tab w:val="left" w:pos="4320"/>
        <w:tab w:val="right" w:pos="864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ivision">
    <w:name w:val="Division"/>
    <w:basedOn w:val="Normal"/>
    <w:pPr>
      <w:tabs>
        <w:tab w:val="left" w:pos="2880"/>
      </w:tabs>
      <w:ind w:left="2880" w:hanging="2880"/>
    </w:pPr>
  </w:style>
  <w:style w:type="paragraph" w:customStyle="1" w:styleId="MainText">
    <w:name w:val="Main Text"/>
    <w:basedOn w:val="Normal"/>
    <w:pPr>
      <w:tabs>
        <w:tab w:val="left" w:pos="2880"/>
      </w:tabs>
      <w:ind w:left="2880"/>
    </w:p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TEXT">
    <w:name w:val="SUBTEXT"/>
    <w:basedOn w:val="Normal"/>
    <w:pPr>
      <w:ind w:left="360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sz w:val="28"/>
    </w:rPr>
  </w:style>
  <w:style w:type="paragraph" w:customStyle="1" w:styleId="Helvetica12">
    <w:name w:val="Helvetica 12"/>
    <w:basedOn w:val="Normal"/>
  </w:style>
  <w:style w:type="paragraph" w:styleId="MessageHeader">
    <w:name w:val="Message Header"/>
    <w:basedOn w:val="Normal"/>
    <w:next w:val="Normal"/>
    <w:pPr>
      <w:overflowPunct/>
      <w:autoSpaceDE/>
      <w:autoSpaceDN/>
      <w:adjustRightInd/>
      <w:ind w:left="432" w:hanging="432"/>
      <w:textAlignment w:val="auto"/>
    </w:pPr>
    <w:rPr>
      <w:color w:val="auto"/>
      <w:sz w:val="22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/>
      <w:textAlignment w:val="auto"/>
    </w:pPr>
    <w:rPr>
      <w:color w:val="auto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2006-01-26T00:58:00Z</cp:lastPrinted>
  <dcterms:created xsi:type="dcterms:W3CDTF">2017-09-08T12:12:00Z</dcterms:created>
  <dcterms:modified xsi:type="dcterms:W3CDTF">2017-09-08T12:12:00Z</dcterms:modified>
</cp:coreProperties>
</file>