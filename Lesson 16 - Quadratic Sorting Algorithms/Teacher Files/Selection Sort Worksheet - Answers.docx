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3DDC" w:rsidRDefault="00A83DDC">
      <w:pPr>
        <w:pStyle w:val="Helvetica12"/>
        <w:tabs>
          <w:tab w:val="right" w:pos="9360"/>
        </w:tabs>
        <w:jc w:val="center"/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</w:p>
    <w:p w:rsidR="00A83DDC" w:rsidRDefault="00A83DDC">
      <w:pPr>
        <w:jc w:val="center"/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sz w:val="28"/>
        </w:rPr>
        <w:t>Selection Sort</w:t>
      </w:r>
      <w:r w:rsidR="00533E24" w:rsidRPr="00533E24">
        <w:rPr>
          <w:rFonts w:ascii="Arial" w:hAnsi="Arial" w:cs="Arial"/>
          <w:b/>
          <w:bCs/>
          <w:sz w:val="28"/>
        </w:rPr>
        <w:t xml:space="preserve"> Worksheet - Answers</w:t>
      </w:r>
    </w:p>
    <w:p w:rsidR="00A83DDC" w:rsidRDefault="00A83DDC">
      <w:pPr>
        <w:numPr>
          <w:ins w:id="1" w:author="ICT" w:date="2006-02-06T12:39:00Z"/>
        </w:numPr>
        <w:jc w:val="center"/>
        <w:rPr>
          <w:rFonts w:ascii="Arial" w:hAnsi="Arial" w:cs="Arial"/>
          <w:b/>
          <w:bCs/>
          <w:sz w:val="28"/>
        </w:rPr>
      </w:pPr>
    </w:p>
    <w:p w:rsidR="00A83DDC" w:rsidRDefault="00A83DDC">
      <w:pPr>
        <w:jc w:val="center"/>
        <w:rPr>
          <w:rFonts w:ascii="Arial" w:hAnsi="Arial"/>
        </w:rPr>
      </w:pPr>
    </w:p>
    <w:p w:rsidR="00A83DDC" w:rsidRDefault="00A83DDC">
      <w:pPr>
        <w:tabs>
          <w:tab w:val="left" w:pos="360"/>
          <w:tab w:val="left" w:pos="720"/>
          <w:tab w:val="left" w:pos="1080"/>
          <w:tab w:val="left" w:pos="1440"/>
        </w:tabs>
      </w:pPr>
      <w:r>
        <w:t>1.</w:t>
      </w:r>
      <w:r>
        <w:tab/>
      </w:r>
      <w:r>
        <w:tab/>
      </w:r>
      <w:r>
        <w:rPr>
          <w:i/>
          <w:iCs/>
        </w:rPr>
        <w:t>outer</w:t>
      </w:r>
      <w:r>
        <w:tab/>
      </w:r>
    </w:p>
    <w:p w:rsidR="00A83DDC" w:rsidRDefault="00A83DDC">
      <w:pPr>
        <w:tabs>
          <w:tab w:val="left" w:pos="360"/>
          <w:tab w:val="left" w:pos="720"/>
          <w:tab w:val="left" w:pos="1080"/>
          <w:tab w:val="left" w:pos="1440"/>
        </w:tabs>
      </w:pPr>
    </w:p>
    <w:p w:rsidR="00A83DDC" w:rsidRDefault="00A83DDC">
      <w:pPr>
        <w:tabs>
          <w:tab w:val="left" w:pos="360"/>
          <w:tab w:val="left" w:pos="720"/>
          <w:tab w:val="left" w:pos="900"/>
          <w:tab w:val="left" w:pos="1080"/>
          <w:tab w:val="left" w:pos="1440"/>
        </w:tabs>
        <w:rPr>
          <w:rFonts w:ascii="Courier New" w:hAnsi="Courier New" w:cs="Courier New"/>
          <w:sz w:val="22"/>
        </w:rPr>
      </w:pPr>
      <w:r>
        <w:tab/>
      </w:r>
      <w:r>
        <w:tab/>
      </w:r>
      <w:r>
        <w:rPr>
          <w:rFonts w:ascii="Courier New" w:hAnsi="Courier New" w:cs="Courier New"/>
        </w:rPr>
        <w:tab/>
        <w:t>0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sz w:val="22"/>
        </w:rPr>
        <w:t>2    20    10    34    83    29</w:t>
      </w:r>
    </w:p>
    <w:p w:rsidR="00A83DDC" w:rsidRDefault="00A83DDC">
      <w:pPr>
        <w:tabs>
          <w:tab w:val="left" w:pos="360"/>
          <w:tab w:val="left" w:pos="720"/>
          <w:tab w:val="left" w:pos="900"/>
          <w:tab w:val="left" w:pos="1080"/>
          <w:tab w:val="left" w:pos="1440"/>
        </w:tabs>
        <w:rPr>
          <w:rFonts w:ascii="Courier New" w:hAnsi="Courier New" w:cs="Courier New"/>
          <w:sz w:val="22"/>
        </w:rPr>
      </w:pPr>
    </w:p>
    <w:p w:rsidR="00A83DDC" w:rsidRDefault="00A83DDC">
      <w:pPr>
        <w:tabs>
          <w:tab w:val="left" w:pos="360"/>
          <w:tab w:val="left" w:pos="720"/>
          <w:tab w:val="left" w:pos="900"/>
          <w:tab w:val="left" w:pos="1080"/>
          <w:tab w:val="left" w:pos="144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</w:rPr>
        <w:t>1</w:t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  <w:t>2    10    20    34    83    29</w:t>
      </w:r>
    </w:p>
    <w:p w:rsidR="00A83DDC" w:rsidRDefault="00A83DDC">
      <w:pPr>
        <w:tabs>
          <w:tab w:val="left" w:pos="360"/>
          <w:tab w:val="left" w:pos="720"/>
          <w:tab w:val="left" w:pos="900"/>
          <w:tab w:val="left" w:pos="1080"/>
          <w:tab w:val="left" w:pos="1440"/>
        </w:tabs>
        <w:rPr>
          <w:rFonts w:ascii="Courier New" w:hAnsi="Courier New" w:cs="Courier New"/>
          <w:sz w:val="22"/>
        </w:rPr>
      </w:pPr>
    </w:p>
    <w:p w:rsidR="00A83DDC" w:rsidRDefault="00A83DDC">
      <w:pPr>
        <w:tabs>
          <w:tab w:val="left" w:pos="360"/>
          <w:tab w:val="left" w:pos="720"/>
          <w:tab w:val="left" w:pos="900"/>
          <w:tab w:val="left" w:pos="1080"/>
          <w:tab w:val="left" w:pos="144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</w:rPr>
        <w:t>2</w:t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  <w:t>2    10    20    34    83    29</w:t>
      </w:r>
    </w:p>
    <w:p w:rsidR="00A83DDC" w:rsidRDefault="00A83DDC">
      <w:pPr>
        <w:tabs>
          <w:tab w:val="left" w:pos="360"/>
          <w:tab w:val="left" w:pos="720"/>
          <w:tab w:val="left" w:pos="900"/>
          <w:tab w:val="left" w:pos="1080"/>
          <w:tab w:val="left" w:pos="1440"/>
        </w:tabs>
        <w:rPr>
          <w:rFonts w:ascii="Courier New" w:hAnsi="Courier New" w:cs="Courier New"/>
          <w:sz w:val="22"/>
        </w:rPr>
      </w:pPr>
    </w:p>
    <w:p w:rsidR="00A83DDC" w:rsidRDefault="00A83DDC">
      <w:pPr>
        <w:tabs>
          <w:tab w:val="left" w:pos="360"/>
          <w:tab w:val="left" w:pos="720"/>
          <w:tab w:val="left" w:pos="900"/>
          <w:tab w:val="left" w:pos="1080"/>
          <w:tab w:val="left" w:pos="144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</w:rPr>
        <w:t>3</w:t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  <w:t>2    10    20    29    83    34</w:t>
      </w:r>
    </w:p>
    <w:p w:rsidR="00A83DDC" w:rsidRDefault="00A83DDC">
      <w:pPr>
        <w:tabs>
          <w:tab w:val="left" w:pos="360"/>
          <w:tab w:val="left" w:pos="720"/>
          <w:tab w:val="left" w:pos="900"/>
          <w:tab w:val="left" w:pos="1080"/>
          <w:tab w:val="left" w:pos="1440"/>
        </w:tabs>
        <w:rPr>
          <w:rFonts w:ascii="Courier New" w:hAnsi="Courier New" w:cs="Courier New"/>
          <w:sz w:val="22"/>
        </w:rPr>
      </w:pPr>
    </w:p>
    <w:p w:rsidR="00A83DDC" w:rsidRDefault="00A83DDC">
      <w:pPr>
        <w:tabs>
          <w:tab w:val="left" w:pos="360"/>
          <w:tab w:val="left" w:pos="720"/>
          <w:tab w:val="left" w:pos="900"/>
          <w:tab w:val="left" w:pos="1080"/>
          <w:tab w:val="left" w:pos="144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</w:rPr>
        <w:t>4</w:t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  <w:t>2    10    20    29    34    83</w:t>
      </w:r>
    </w:p>
    <w:p w:rsidR="00A83DDC" w:rsidRDefault="00A83DDC">
      <w:pPr>
        <w:tabs>
          <w:tab w:val="left" w:pos="360"/>
          <w:tab w:val="left" w:pos="720"/>
          <w:tab w:val="left" w:pos="900"/>
          <w:tab w:val="left" w:pos="1080"/>
          <w:tab w:val="left" w:pos="1440"/>
        </w:tabs>
        <w:rPr>
          <w:rFonts w:ascii="Courier New" w:hAnsi="Courier New" w:cs="Courier New"/>
          <w:sz w:val="22"/>
        </w:rPr>
      </w:pPr>
    </w:p>
    <w:p w:rsidR="00A83DDC" w:rsidRDefault="00A83DDC">
      <w:pPr>
        <w:tabs>
          <w:tab w:val="left" w:pos="360"/>
          <w:tab w:val="left" w:pos="720"/>
          <w:tab w:val="left" w:pos="900"/>
          <w:tab w:val="left" w:pos="1080"/>
          <w:tab w:val="left" w:pos="1440"/>
        </w:tabs>
        <w:rPr>
          <w:rFonts w:ascii="Courier New" w:hAnsi="Courier New" w:cs="Courier New"/>
          <w:sz w:val="22"/>
        </w:rPr>
      </w:pPr>
    </w:p>
    <w:p w:rsidR="00A83DDC" w:rsidRDefault="00A83DDC">
      <w:pPr>
        <w:tabs>
          <w:tab w:val="left" w:pos="360"/>
          <w:tab w:val="left" w:pos="720"/>
          <w:tab w:val="left" w:pos="900"/>
          <w:tab w:val="left" w:pos="1080"/>
          <w:tab w:val="left" w:pos="1440"/>
        </w:tabs>
      </w:pPr>
      <w:r>
        <w:t>2.</w:t>
      </w:r>
      <w:r>
        <w:tab/>
      </w:r>
      <w:r>
        <w:tab/>
      </w:r>
      <w:r>
        <w:rPr>
          <w:i/>
          <w:iCs/>
        </w:rPr>
        <w:t>outer</w:t>
      </w:r>
      <w:r>
        <w:tab/>
      </w:r>
    </w:p>
    <w:p w:rsidR="00A83DDC" w:rsidRDefault="00A83DDC">
      <w:pPr>
        <w:tabs>
          <w:tab w:val="left" w:pos="360"/>
          <w:tab w:val="left" w:pos="720"/>
          <w:tab w:val="left" w:pos="1080"/>
          <w:tab w:val="left" w:pos="1440"/>
        </w:tabs>
      </w:pPr>
    </w:p>
    <w:p w:rsidR="00A83DDC" w:rsidRDefault="00A83DDC">
      <w:pPr>
        <w:tabs>
          <w:tab w:val="left" w:pos="360"/>
          <w:tab w:val="left" w:pos="720"/>
          <w:tab w:val="left" w:pos="900"/>
          <w:tab w:val="left" w:pos="1080"/>
          <w:tab w:val="left" w:pos="1440"/>
        </w:tabs>
        <w:rPr>
          <w:rFonts w:ascii="Courier New" w:hAnsi="Courier New" w:cs="Courier New"/>
          <w:sz w:val="22"/>
        </w:rPr>
      </w:pPr>
      <w:r>
        <w:tab/>
      </w:r>
      <w:r>
        <w:tab/>
      </w:r>
      <w:r>
        <w:tab/>
        <w:t>0</w:t>
      </w:r>
      <w:r>
        <w:tab/>
      </w:r>
      <w:r>
        <w:tab/>
      </w:r>
      <w:r>
        <w:rPr>
          <w:rFonts w:ascii="Courier New" w:hAnsi="Courier New" w:cs="Courier New"/>
          <w:sz w:val="22"/>
        </w:rPr>
        <w:t>always java programs very well document</w:t>
      </w:r>
      <w:r>
        <w:rPr>
          <w:rFonts w:ascii="Courier New" w:hAnsi="Courier New" w:cs="Courier New"/>
          <w:sz w:val="22"/>
        </w:rPr>
        <w:tab/>
      </w:r>
    </w:p>
    <w:p w:rsidR="00A83DDC" w:rsidRDefault="00A83DDC">
      <w:pPr>
        <w:tabs>
          <w:tab w:val="left" w:pos="360"/>
          <w:tab w:val="left" w:pos="720"/>
          <w:tab w:val="left" w:pos="900"/>
          <w:tab w:val="left" w:pos="1080"/>
          <w:tab w:val="left" w:pos="1440"/>
        </w:tabs>
        <w:rPr>
          <w:rFonts w:ascii="Courier New" w:hAnsi="Courier New" w:cs="Courier New"/>
          <w:sz w:val="22"/>
        </w:rPr>
      </w:pPr>
    </w:p>
    <w:p w:rsidR="00A83DDC" w:rsidRDefault="00A83DDC">
      <w:pPr>
        <w:tabs>
          <w:tab w:val="left" w:pos="360"/>
          <w:tab w:val="left" w:pos="720"/>
          <w:tab w:val="left" w:pos="900"/>
          <w:tab w:val="left" w:pos="1080"/>
          <w:tab w:val="left" w:pos="144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</w:r>
      <w:r>
        <w:t>1</w:t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  <w:t>always document programs very well java</w:t>
      </w:r>
      <w:r>
        <w:rPr>
          <w:rFonts w:ascii="Courier New" w:hAnsi="Courier New" w:cs="Courier New"/>
          <w:sz w:val="22"/>
        </w:rPr>
        <w:tab/>
      </w:r>
    </w:p>
    <w:p w:rsidR="00A83DDC" w:rsidRDefault="00A83DDC">
      <w:pPr>
        <w:tabs>
          <w:tab w:val="left" w:pos="360"/>
          <w:tab w:val="left" w:pos="720"/>
          <w:tab w:val="left" w:pos="900"/>
          <w:tab w:val="left" w:pos="1080"/>
          <w:tab w:val="left" w:pos="1440"/>
        </w:tabs>
        <w:rPr>
          <w:rFonts w:ascii="Courier New" w:hAnsi="Courier New" w:cs="Courier New"/>
          <w:sz w:val="22"/>
        </w:rPr>
      </w:pPr>
    </w:p>
    <w:p w:rsidR="00A83DDC" w:rsidRDefault="00A83DDC">
      <w:pPr>
        <w:tabs>
          <w:tab w:val="left" w:pos="360"/>
          <w:tab w:val="left" w:pos="720"/>
          <w:tab w:val="left" w:pos="900"/>
          <w:tab w:val="left" w:pos="1080"/>
          <w:tab w:val="left" w:pos="144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</w:r>
      <w:r>
        <w:t>2</w:t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  <w:t>always document java very well programs</w:t>
      </w:r>
    </w:p>
    <w:p w:rsidR="00A83DDC" w:rsidRDefault="00A83DDC">
      <w:pPr>
        <w:tabs>
          <w:tab w:val="left" w:pos="360"/>
          <w:tab w:val="left" w:pos="720"/>
          <w:tab w:val="left" w:pos="900"/>
          <w:tab w:val="left" w:pos="1080"/>
          <w:tab w:val="left" w:pos="1440"/>
        </w:tabs>
        <w:rPr>
          <w:rFonts w:ascii="Courier New" w:hAnsi="Courier New" w:cs="Courier New"/>
          <w:sz w:val="22"/>
        </w:rPr>
      </w:pPr>
    </w:p>
    <w:p w:rsidR="00A83DDC" w:rsidRDefault="00A83DDC">
      <w:pPr>
        <w:tabs>
          <w:tab w:val="left" w:pos="360"/>
          <w:tab w:val="left" w:pos="720"/>
          <w:tab w:val="left" w:pos="900"/>
          <w:tab w:val="left" w:pos="1080"/>
          <w:tab w:val="left" w:pos="1440"/>
        </w:tabs>
      </w:pP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</w:r>
      <w:r>
        <w:t>3</w:t>
      </w:r>
      <w:r>
        <w:tab/>
      </w:r>
      <w:r>
        <w:tab/>
      </w:r>
      <w:r>
        <w:rPr>
          <w:rFonts w:ascii="Courier New" w:hAnsi="Courier New" w:cs="Courier New"/>
          <w:sz w:val="22"/>
        </w:rPr>
        <w:t>always document java programs well very</w:t>
      </w:r>
    </w:p>
    <w:p w:rsidR="00A83DDC" w:rsidRDefault="00A83DDC">
      <w:pPr>
        <w:tabs>
          <w:tab w:val="left" w:pos="360"/>
          <w:tab w:val="left" w:pos="720"/>
          <w:tab w:val="left" w:pos="900"/>
          <w:tab w:val="left" w:pos="1080"/>
          <w:tab w:val="left" w:pos="144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</w:r>
    </w:p>
    <w:p w:rsidR="00A83DDC" w:rsidRDefault="00A83DDC">
      <w:pPr>
        <w:tabs>
          <w:tab w:val="left" w:pos="360"/>
          <w:tab w:val="left" w:pos="720"/>
          <w:tab w:val="left" w:pos="900"/>
          <w:tab w:val="left" w:pos="1080"/>
          <w:tab w:val="left" w:pos="144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</w:r>
      <w:r>
        <w:t>4</w:t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  <w:t>always document java programs very well</w:t>
      </w:r>
    </w:p>
    <w:p w:rsidR="00A83DDC" w:rsidRDefault="00A83DDC">
      <w:pPr>
        <w:tabs>
          <w:tab w:val="left" w:pos="360"/>
          <w:tab w:val="left" w:pos="720"/>
          <w:tab w:val="left" w:pos="1080"/>
          <w:tab w:val="left" w:pos="1440"/>
        </w:tabs>
      </w:pPr>
    </w:p>
    <w:sectPr w:rsidR="00A83DDC" w:rsidSect="00924C8F">
      <w:headerReference w:type="default" r:id="rId6"/>
      <w:footerReference w:type="default" r:id="rId7"/>
      <w:pgSz w:w="12240" w:h="15840"/>
      <w:pgMar w:top="1159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3F5F" w:rsidRDefault="00343F5F">
      <w:r>
        <w:separator/>
      </w:r>
    </w:p>
  </w:endnote>
  <w:endnote w:type="continuationSeparator" w:id="0">
    <w:p w:rsidR="00343F5F" w:rsidRDefault="00343F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3DDC" w:rsidRPr="00924C8F" w:rsidRDefault="00A83DDC">
    <w:pPr>
      <w:pStyle w:val="Footer"/>
      <w:jc w:val="center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3F5F" w:rsidRDefault="00343F5F">
      <w:r>
        <w:separator/>
      </w:r>
    </w:p>
  </w:footnote>
  <w:footnote w:type="continuationSeparator" w:id="0">
    <w:p w:rsidR="00343F5F" w:rsidRDefault="00343F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4C8F" w:rsidRPr="00924C8F" w:rsidRDefault="00924C8F" w:rsidP="00924C8F">
    <w:pPr>
      <w:widowControl w:val="0"/>
      <w:tabs>
        <w:tab w:val="center" w:pos="4680"/>
        <w:tab w:val="right" w:pos="9360"/>
      </w:tabs>
      <w:suppressAutoHyphens/>
      <w:rPr>
        <w:rFonts w:ascii="Arial" w:hAnsi="Arial" w:cs="Arial"/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83DDC"/>
    <w:rsid w:val="00343F5F"/>
    <w:rsid w:val="003D6D4C"/>
    <w:rsid w:val="00533E24"/>
    <w:rsid w:val="006B6EFC"/>
    <w:rsid w:val="008E099B"/>
    <w:rsid w:val="00924C8F"/>
    <w:rsid w:val="009E7C29"/>
    <w:rsid w:val="00A83DDC"/>
    <w:rsid w:val="00B26255"/>
    <w:rsid w:val="00D33D5D"/>
    <w:rsid w:val="00DE67AC"/>
    <w:rsid w:val="00FA0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072330"/>
  <w15:chartTrackingRefBased/>
  <w15:docId w15:val="{22021F2B-7310-4A6D-95BB-477F00858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Heading">
    <w:name w:val="Heading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color w:val="000000"/>
      <w:sz w:val="28"/>
      <w:szCs w:val="20"/>
    </w:rPr>
  </w:style>
  <w:style w:type="paragraph" w:customStyle="1" w:styleId="Helvetica12">
    <w:name w:val="Helvetica 12"/>
    <w:basedOn w:val="Normal"/>
    <w:pPr>
      <w:overflowPunct w:val="0"/>
      <w:autoSpaceDE w:val="0"/>
      <w:autoSpaceDN w:val="0"/>
      <w:adjustRightInd w:val="0"/>
      <w:textAlignment w:val="baseline"/>
    </w:pPr>
    <w:rPr>
      <w:color w:val="000000"/>
      <w:szCs w:val="20"/>
    </w:rPr>
  </w:style>
  <w:style w:type="paragraph" w:styleId="BodyTextIndent">
    <w:name w:val="Body Text Indent"/>
    <w:basedOn w:val="Normal"/>
    <w:pPr>
      <w:ind w:left="720" w:hanging="720"/>
    </w:p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character" w:customStyle="1" w:styleId="FooterChar">
    <w:name w:val="Footer Char"/>
    <w:link w:val="Footer"/>
    <w:uiPriority w:val="99"/>
    <w:rsid w:val="00DE67A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Phillips</dc:creator>
  <cp:keywords/>
  <dc:description/>
  <cp:lastModifiedBy>Elizabeth Phillips</cp:lastModifiedBy>
  <cp:revision>2</cp:revision>
  <cp:lastPrinted>2003-04-04T01:38:00Z</cp:lastPrinted>
  <dcterms:created xsi:type="dcterms:W3CDTF">2017-09-10T23:04:00Z</dcterms:created>
  <dcterms:modified xsi:type="dcterms:W3CDTF">2017-09-10T23:04:00Z</dcterms:modified>
</cp:coreProperties>
</file>