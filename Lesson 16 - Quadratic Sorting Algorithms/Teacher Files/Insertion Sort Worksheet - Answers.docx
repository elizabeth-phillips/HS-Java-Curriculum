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8F3" w:rsidRDefault="00A56C9F">
      <w:pPr>
        <w:rPr>
          <w:rFonts w:ascii="Arial" w:hAnsi="Arial"/>
        </w:rPr>
      </w:pPr>
      <w:r>
        <w:rPr>
          <w:rFonts w:ascii="Arial" w:hAnsi="Arial"/>
        </w:rPr>
        <w:t>.</w:t>
      </w:r>
    </w:p>
    <w:p w:rsidR="00BC18F3" w:rsidRDefault="00BC18F3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Insertion Sort</w:t>
      </w:r>
      <w:r w:rsidR="00CD38EB" w:rsidRPr="00CD38EB">
        <w:rPr>
          <w:rFonts w:ascii="Arial" w:hAnsi="Arial" w:cs="Arial"/>
          <w:b/>
          <w:bCs/>
          <w:sz w:val="28"/>
        </w:rPr>
        <w:t xml:space="preserve"> Worksheet - Answers</w:t>
      </w:r>
      <w:bookmarkStart w:id="0" w:name="_GoBack"/>
      <w:bookmarkEnd w:id="0"/>
    </w:p>
    <w:p w:rsidR="00BC18F3" w:rsidRDefault="00BC18F3">
      <w:pPr>
        <w:numPr>
          <w:ins w:id="1" w:author="ICT" w:date="2006-02-06T12:41:00Z"/>
        </w:numPr>
        <w:jc w:val="center"/>
        <w:rPr>
          <w:rFonts w:ascii="Arial" w:hAnsi="Arial" w:cs="Arial"/>
          <w:b/>
          <w:bCs/>
          <w:sz w:val="28"/>
        </w:rPr>
      </w:pPr>
    </w:p>
    <w:p w:rsidR="00BC18F3" w:rsidRDefault="00BC18F3">
      <w:pPr>
        <w:jc w:val="center"/>
        <w:rPr>
          <w:rFonts w:ascii="Arial" w:hAnsi="Arial"/>
        </w:rPr>
      </w:pPr>
    </w:p>
    <w:p w:rsidR="00BC18F3" w:rsidRDefault="00BC18F3">
      <w:pPr>
        <w:tabs>
          <w:tab w:val="left" w:pos="360"/>
          <w:tab w:val="left" w:pos="720"/>
          <w:tab w:val="left" w:pos="1080"/>
          <w:tab w:val="left" w:pos="1440"/>
        </w:tabs>
      </w:pPr>
      <w:r>
        <w:t>1.</w:t>
      </w:r>
      <w:r>
        <w:tab/>
      </w:r>
      <w:r>
        <w:tab/>
      </w:r>
      <w:r>
        <w:rPr>
          <w:i/>
          <w:iCs/>
        </w:rPr>
        <w:t>outer</w:t>
      </w:r>
      <w:r>
        <w:tab/>
      </w:r>
    </w:p>
    <w:p w:rsidR="00BC18F3" w:rsidRDefault="00BC18F3">
      <w:pPr>
        <w:tabs>
          <w:tab w:val="left" w:pos="360"/>
          <w:tab w:val="left" w:pos="720"/>
          <w:tab w:val="left" w:pos="1080"/>
          <w:tab w:val="left" w:pos="1440"/>
        </w:tabs>
      </w:pPr>
    </w:p>
    <w:p w:rsidR="00BC18F3" w:rsidRDefault="00BC18F3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tab/>
      </w:r>
      <w:r>
        <w:tab/>
      </w:r>
      <w:r>
        <w:tab/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sz w:val="22"/>
        </w:rPr>
        <w:t>83    95    44    37    38    72</w:t>
      </w:r>
    </w:p>
    <w:p w:rsidR="00BC18F3" w:rsidRDefault="00BC18F3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</w:p>
    <w:p w:rsidR="00BC18F3" w:rsidRDefault="00BC18F3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44    83    95    37    38    72</w:t>
      </w:r>
    </w:p>
    <w:p w:rsidR="00BC18F3" w:rsidRDefault="00BC18F3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</w:p>
    <w:p w:rsidR="00BC18F3" w:rsidRDefault="00BC18F3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37    44    83    95    38    72</w:t>
      </w:r>
    </w:p>
    <w:p w:rsidR="00BC18F3" w:rsidRDefault="00BC18F3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</w:p>
    <w:p w:rsidR="00BC18F3" w:rsidRDefault="00BC18F3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37    38    44    83    95    72</w:t>
      </w:r>
    </w:p>
    <w:p w:rsidR="00BC18F3" w:rsidRDefault="00BC18F3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</w:p>
    <w:p w:rsidR="00BC18F3" w:rsidRDefault="00BC18F3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37    38    44    72    83    95</w:t>
      </w:r>
    </w:p>
    <w:p w:rsidR="00BC18F3" w:rsidRDefault="00BC18F3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</w:p>
    <w:p w:rsidR="00BC18F3" w:rsidRDefault="00BC18F3">
      <w:pPr>
        <w:tabs>
          <w:tab w:val="left" w:pos="360"/>
          <w:tab w:val="left" w:pos="720"/>
          <w:tab w:val="left" w:pos="1080"/>
          <w:tab w:val="left" w:pos="1440"/>
        </w:tabs>
      </w:pPr>
    </w:p>
    <w:p w:rsidR="00BC18F3" w:rsidRDefault="00BC18F3">
      <w:pPr>
        <w:tabs>
          <w:tab w:val="left" w:pos="360"/>
          <w:tab w:val="left" w:pos="720"/>
          <w:tab w:val="left" w:pos="1080"/>
          <w:tab w:val="left" w:pos="1440"/>
        </w:tabs>
      </w:pPr>
      <w:r>
        <w:t>2.</w:t>
      </w:r>
      <w:r>
        <w:tab/>
      </w:r>
      <w:r>
        <w:tab/>
      </w:r>
      <w:r>
        <w:rPr>
          <w:i/>
          <w:iCs/>
        </w:rPr>
        <w:t>outer</w:t>
      </w:r>
      <w:r>
        <w:tab/>
      </w:r>
    </w:p>
    <w:p w:rsidR="00BC18F3" w:rsidRDefault="00BC18F3">
      <w:pPr>
        <w:tabs>
          <w:tab w:val="left" w:pos="360"/>
          <w:tab w:val="left" w:pos="720"/>
          <w:tab w:val="left" w:pos="1080"/>
          <w:tab w:val="left" w:pos="1440"/>
        </w:tabs>
      </w:pPr>
    </w:p>
    <w:p w:rsidR="00BC18F3" w:rsidRDefault="00BC18F3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tab/>
      </w:r>
      <w:r>
        <w:tab/>
      </w:r>
      <w:r>
        <w:tab/>
        <w:t>1</w:t>
      </w:r>
      <w:r>
        <w:tab/>
      </w:r>
      <w:r>
        <w:tab/>
      </w:r>
      <w:r>
        <w:rPr>
          <w:rFonts w:ascii="Courier New" w:hAnsi="Courier New" w:cs="Courier New"/>
          <w:sz w:val="22"/>
        </w:rPr>
        <w:t>don't far trees from fall apples</w:t>
      </w:r>
      <w:r>
        <w:rPr>
          <w:rFonts w:ascii="Courier New" w:hAnsi="Courier New" w:cs="Courier New"/>
          <w:sz w:val="22"/>
        </w:rPr>
        <w:tab/>
      </w:r>
    </w:p>
    <w:p w:rsidR="00BC18F3" w:rsidRDefault="00BC18F3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</w:p>
    <w:p w:rsidR="00BC18F3" w:rsidRDefault="00BC18F3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t>2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don't far trees from fall apples</w:t>
      </w:r>
      <w:r>
        <w:rPr>
          <w:rFonts w:ascii="Courier New" w:hAnsi="Courier New" w:cs="Courier New"/>
          <w:sz w:val="22"/>
        </w:rPr>
        <w:tab/>
      </w:r>
    </w:p>
    <w:p w:rsidR="00BC18F3" w:rsidRDefault="00BC18F3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</w:p>
    <w:p w:rsidR="00BC18F3" w:rsidRDefault="00BC18F3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t>3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don't far from trees fall apples</w:t>
      </w:r>
    </w:p>
    <w:p w:rsidR="00BC18F3" w:rsidRDefault="00BC18F3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</w:p>
    <w:p w:rsidR="00BC18F3" w:rsidRDefault="00BC18F3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t>4</w:t>
      </w:r>
      <w:r>
        <w:tab/>
      </w:r>
      <w:r>
        <w:tab/>
      </w:r>
      <w:r>
        <w:rPr>
          <w:rFonts w:ascii="Courier New" w:hAnsi="Courier New" w:cs="Courier New"/>
          <w:sz w:val="22"/>
        </w:rPr>
        <w:t>don't fall far from trees apples</w:t>
      </w:r>
    </w:p>
    <w:p w:rsidR="00BC18F3" w:rsidRDefault="00BC18F3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</w:p>
    <w:p w:rsidR="00BC18F3" w:rsidRDefault="00BC18F3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t>5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apples don't fall far from trees</w:t>
      </w:r>
      <w:r>
        <w:rPr>
          <w:rFonts w:ascii="Courier New" w:hAnsi="Courier New" w:cs="Courier New"/>
          <w:sz w:val="22"/>
        </w:rPr>
        <w:tab/>
      </w:r>
    </w:p>
    <w:p w:rsidR="00BC18F3" w:rsidRDefault="00BC18F3">
      <w:pPr>
        <w:tabs>
          <w:tab w:val="left" w:pos="360"/>
          <w:tab w:val="left" w:pos="720"/>
          <w:tab w:val="left" w:pos="1080"/>
          <w:tab w:val="left" w:pos="1440"/>
        </w:tabs>
      </w:pPr>
    </w:p>
    <w:sectPr w:rsidR="00BC18F3" w:rsidSect="00BC18F3">
      <w:headerReference w:type="default" r:id="rId6"/>
      <w:footerReference w:type="default" r:id="rId7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7D2A" w:rsidRDefault="00437D2A">
      <w:r>
        <w:separator/>
      </w:r>
    </w:p>
  </w:endnote>
  <w:endnote w:type="continuationSeparator" w:id="0">
    <w:p w:rsidR="00437D2A" w:rsidRDefault="00437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8F3" w:rsidRPr="00A30DFE" w:rsidRDefault="00BC18F3" w:rsidP="00A30DFE">
    <w:pPr>
      <w:widowControl w:val="0"/>
      <w:tabs>
        <w:tab w:val="center" w:pos="4680"/>
        <w:tab w:val="right" w:pos="9360"/>
      </w:tabs>
      <w:suppressAutoHyphens/>
      <w:autoSpaceDE w:val="0"/>
      <w:autoSpaceDN w:val="0"/>
      <w:adjustRightInd w:val="0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7D2A" w:rsidRDefault="00437D2A">
      <w:r>
        <w:separator/>
      </w:r>
    </w:p>
  </w:footnote>
  <w:footnote w:type="continuationSeparator" w:id="0">
    <w:p w:rsidR="00437D2A" w:rsidRDefault="00437D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DFE" w:rsidRPr="00A30DFE" w:rsidRDefault="00A30DFE" w:rsidP="00A30DFE">
    <w:pPr>
      <w:widowControl w:val="0"/>
      <w:tabs>
        <w:tab w:val="center" w:pos="4680"/>
        <w:tab w:val="right" w:pos="9360"/>
      </w:tabs>
      <w:suppressAutoHyphens/>
      <w:rPr>
        <w:rFonts w:ascii="Arial" w:hAnsi="Arial" w:cs="Arial"/>
        <w:b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18F3"/>
    <w:rsid w:val="00044D33"/>
    <w:rsid w:val="00437D2A"/>
    <w:rsid w:val="00613E32"/>
    <w:rsid w:val="006948D5"/>
    <w:rsid w:val="00707E0B"/>
    <w:rsid w:val="00A30DFE"/>
    <w:rsid w:val="00A56C9F"/>
    <w:rsid w:val="00BC18F3"/>
    <w:rsid w:val="00C03804"/>
    <w:rsid w:val="00CD38EB"/>
    <w:rsid w:val="00F9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5679F8"/>
  <w15:chartTrackingRefBased/>
  <w15:docId w15:val="{540F3691-4E62-46FA-A26B-070DE452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paragraph" w:styleId="BodyTextIndent">
    <w:name w:val="Body Text Indent"/>
    <w:basedOn w:val="Normal"/>
    <w:pPr>
      <w:ind w:left="720" w:hanging="720"/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2</cp:revision>
  <cp:lastPrinted>2012-04-05T18:50:00Z</cp:lastPrinted>
  <dcterms:created xsi:type="dcterms:W3CDTF">2017-09-10T23:05:00Z</dcterms:created>
  <dcterms:modified xsi:type="dcterms:W3CDTF">2017-09-10T23:05:00Z</dcterms:modified>
</cp:coreProperties>
</file>