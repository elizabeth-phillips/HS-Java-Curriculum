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212" w:rsidRDefault="00EA4212" w:rsidP="00EA4212">
      <w:pPr>
        <w:pStyle w:val="Helvetica1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First Name</w:t>
      </w:r>
    </w:p>
    <w:p w:rsidR="00EA4212" w:rsidRDefault="00EA4212" w:rsidP="00EA4212">
      <w:pPr>
        <w:pStyle w:val="Helvetica1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Last name</w:t>
      </w:r>
    </w:p>
    <w:p w:rsidR="00EA4212" w:rsidRDefault="00EA4212">
      <w:pPr>
        <w:pStyle w:val="Helvetica12"/>
        <w:jc w:val="center"/>
        <w:rPr>
          <w:rFonts w:ascii="Arial" w:hAnsi="Arial" w:cs="Arial"/>
          <w:b/>
          <w:sz w:val="28"/>
          <w:szCs w:val="28"/>
        </w:rPr>
      </w:pPr>
    </w:p>
    <w:p w:rsidR="00AA695D" w:rsidRDefault="00AA695D">
      <w:pPr>
        <w:pStyle w:val="Heading"/>
      </w:pPr>
      <w:r>
        <w:t>Insertion Sort</w:t>
      </w:r>
      <w:r w:rsidR="00287BC2">
        <w:t xml:space="preserve"> Worksheet</w:t>
      </w:r>
    </w:p>
    <w:p w:rsidR="00AA695D" w:rsidRDefault="00AA695D">
      <w:pPr>
        <w:pStyle w:val="Heading"/>
        <w:numPr>
          <w:ins w:id="0" w:author="ICT" w:date="2006-02-06T12:41:00Z"/>
        </w:numPr>
      </w:pPr>
    </w:p>
    <w:p w:rsidR="00AA695D" w:rsidRDefault="00AA695D">
      <w:pPr>
        <w:rPr>
          <w:rFonts w:ascii="Arial" w:hAnsi="Arial"/>
        </w:rPr>
      </w:pPr>
    </w:p>
    <w:p w:rsidR="00AA695D" w:rsidRDefault="00AA695D" w:rsidP="006658B1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</w:tabs>
      </w:pPr>
      <w:r>
        <w:t>Practice sorting the following data using Insertion Sort.  Write the correct sequence of integers for each value of outer after its inner loop has been completed.</w:t>
      </w:r>
    </w:p>
    <w:p w:rsidR="006658B1" w:rsidRDefault="006658B1" w:rsidP="006658B1">
      <w:pPr>
        <w:tabs>
          <w:tab w:val="left" w:pos="360"/>
          <w:tab w:val="left" w:pos="720"/>
          <w:tab w:val="left" w:pos="108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1226"/>
        <w:gridCol w:w="1228"/>
        <w:gridCol w:w="1228"/>
        <w:gridCol w:w="1228"/>
        <w:gridCol w:w="1228"/>
        <w:gridCol w:w="1228"/>
      </w:tblGrid>
      <w:tr w:rsidR="006658B1" w:rsidTr="006172E1">
        <w:trPr>
          <w:jc w:val="center"/>
        </w:trPr>
        <w:tc>
          <w:tcPr>
            <w:tcW w:w="819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outer</w:t>
            </w:r>
          </w:p>
        </w:tc>
        <w:tc>
          <w:tcPr>
            <w:tcW w:w="1226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8</w:t>
            </w:r>
            <w:r>
              <w:rPr>
                <w:b/>
              </w:rPr>
              <w:t>3</w:t>
            </w:r>
          </w:p>
        </w:tc>
        <w:tc>
          <w:tcPr>
            <w:tcW w:w="1228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228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1228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228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228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</w:tr>
      <w:tr w:rsidR="006658B1" w:rsidTr="006172E1">
        <w:trPr>
          <w:jc w:val="center"/>
        </w:trPr>
        <w:tc>
          <w:tcPr>
            <w:tcW w:w="819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0</w:t>
            </w:r>
          </w:p>
        </w:tc>
        <w:tc>
          <w:tcPr>
            <w:tcW w:w="1226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6658B1" w:rsidTr="006172E1">
        <w:trPr>
          <w:jc w:val="center"/>
        </w:trPr>
        <w:tc>
          <w:tcPr>
            <w:tcW w:w="819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1</w:t>
            </w:r>
          </w:p>
        </w:tc>
        <w:tc>
          <w:tcPr>
            <w:tcW w:w="1226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6658B1" w:rsidTr="006172E1">
        <w:trPr>
          <w:jc w:val="center"/>
        </w:trPr>
        <w:tc>
          <w:tcPr>
            <w:tcW w:w="819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2</w:t>
            </w:r>
          </w:p>
        </w:tc>
        <w:tc>
          <w:tcPr>
            <w:tcW w:w="1226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6658B1" w:rsidTr="006172E1">
        <w:trPr>
          <w:jc w:val="center"/>
        </w:trPr>
        <w:tc>
          <w:tcPr>
            <w:tcW w:w="819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3</w:t>
            </w:r>
          </w:p>
        </w:tc>
        <w:tc>
          <w:tcPr>
            <w:tcW w:w="1226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6658B1" w:rsidTr="006172E1">
        <w:trPr>
          <w:jc w:val="center"/>
        </w:trPr>
        <w:tc>
          <w:tcPr>
            <w:tcW w:w="819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4</w:t>
            </w:r>
          </w:p>
        </w:tc>
        <w:tc>
          <w:tcPr>
            <w:tcW w:w="1226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</w:tbl>
    <w:p w:rsidR="006658B1" w:rsidRDefault="006658B1" w:rsidP="006658B1">
      <w:pPr>
        <w:tabs>
          <w:tab w:val="left" w:pos="360"/>
          <w:tab w:val="left" w:pos="720"/>
          <w:tab w:val="left" w:pos="1080"/>
        </w:tabs>
      </w:pPr>
    </w:p>
    <w:p w:rsidR="00AA695D" w:rsidRDefault="00AA695D">
      <w:pPr>
        <w:pStyle w:val="h1"/>
        <w:ind w:left="0"/>
      </w:pPr>
    </w:p>
    <w:p w:rsidR="00AA695D" w:rsidRDefault="00AA695D" w:rsidP="006658B1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</w:tabs>
      </w:pPr>
      <w:r>
        <w:t>Practice sorting words using Insertion Sort.  Write the correct sequence of words for each value of outer after its inner loop and insertion have been completed.</w:t>
      </w:r>
    </w:p>
    <w:p w:rsidR="006658B1" w:rsidRDefault="006658B1" w:rsidP="006658B1">
      <w:pPr>
        <w:tabs>
          <w:tab w:val="left" w:pos="360"/>
          <w:tab w:val="left" w:pos="720"/>
          <w:tab w:val="left" w:pos="108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1226"/>
        <w:gridCol w:w="1228"/>
        <w:gridCol w:w="1228"/>
        <w:gridCol w:w="1228"/>
        <w:gridCol w:w="1228"/>
        <w:gridCol w:w="1228"/>
      </w:tblGrid>
      <w:tr w:rsidR="006658B1" w:rsidTr="006172E1">
        <w:trPr>
          <w:jc w:val="center"/>
        </w:trPr>
        <w:tc>
          <w:tcPr>
            <w:tcW w:w="819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outer</w:t>
            </w:r>
          </w:p>
        </w:tc>
        <w:tc>
          <w:tcPr>
            <w:tcW w:w="1226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far</w:t>
            </w:r>
          </w:p>
        </w:tc>
        <w:tc>
          <w:tcPr>
            <w:tcW w:w="1228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don’t</w:t>
            </w:r>
          </w:p>
        </w:tc>
        <w:tc>
          <w:tcPr>
            <w:tcW w:w="1228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trees</w:t>
            </w:r>
          </w:p>
        </w:tc>
        <w:tc>
          <w:tcPr>
            <w:tcW w:w="1228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228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fall</w:t>
            </w:r>
          </w:p>
        </w:tc>
        <w:tc>
          <w:tcPr>
            <w:tcW w:w="1228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apples</w:t>
            </w:r>
          </w:p>
        </w:tc>
      </w:tr>
      <w:tr w:rsidR="006658B1" w:rsidTr="006172E1">
        <w:trPr>
          <w:jc w:val="center"/>
        </w:trPr>
        <w:tc>
          <w:tcPr>
            <w:tcW w:w="819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0</w:t>
            </w:r>
          </w:p>
        </w:tc>
        <w:tc>
          <w:tcPr>
            <w:tcW w:w="1226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6658B1" w:rsidTr="006172E1">
        <w:trPr>
          <w:jc w:val="center"/>
        </w:trPr>
        <w:tc>
          <w:tcPr>
            <w:tcW w:w="819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1</w:t>
            </w:r>
          </w:p>
        </w:tc>
        <w:tc>
          <w:tcPr>
            <w:tcW w:w="1226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6658B1" w:rsidTr="006172E1">
        <w:trPr>
          <w:jc w:val="center"/>
        </w:trPr>
        <w:tc>
          <w:tcPr>
            <w:tcW w:w="819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2</w:t>
            </w:r>
          </w:p>
        </w:tc>
        <w:tc>
          <w:tcPr>
            <w:tcW w:w="1226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6658B1" w:rsidTr="006172E1">
        <w:trPr>
          <w:jc w:val="center"/>
        </w:trPr>
        <w:tc>
          <w:tcPr>
            <w:tcW w:w="819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3</w:t>
            </w:r>
          </w:p>
        </w:tc>
        <w:tc>
          <w:tcPr>
            <w:tcW w:w="1226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6658B1" w:rsidTr="006172E1">
        <w:trPr>
          <w:jc w:val="center"/>
        </w:trPr>
        <w:tc>
          <w:tcPr>
            <w:tcW w:w="819" w:type="dxa"/>
          </w:tcPr>
          <w:p w:rsidR="006658B1" w:rsidRPr="0013096A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4</w:t>
            </w:r>
          </w:p>
        </w:tc>
        <w:tc>
          <w:tcPr>
            <w:tcW w:w="1226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6658B1" w:rsidRDefault="006658B1" w:rsidP="006172E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</w:tbl>
    <w:p w:rsidR="00430FDA" w:rsidRDefault="00430FDA">
      <w:pPr>
        <w:tabs>
          <w:tab w:val="left" w:pos="360"/>
          <w:tab w:val="left" w:pos="720"/>
          <w:tab w:val="left" w:pos="1080"/>
        </w:tabs>
        <w:ind w:left="720" w:hanging="720"/>
      </w:pPr>
    </w:p>
    <w:p w:rsidR="00430FDA" w:rsidRDefault="00430FDA">
      <w:r>
        <w:br w:type="page"/>
      </w:r>
    </w:p>
    <w:p w:rsidR="00430FDA" w:rsidRDefault="00430FDA" w:rsidP="00430FDA">
      <w:pPr>
        <w:pStyle w:val="Helvetica1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First Name</w:t>
      </w:r>
    </w:p>
    <w:p w:rsidR="00430FDA" w:rsidRDefault="00430FDA" w:rsidP="00430FDA">
      <w:pPr>
        <w:pStyle w:val="Helvetica1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Last name</w:t>
      </w:r>
    </w:p>
    <w:p w:rsidR="00430FDA" w:rsidRDefault="00430FDA" w:rsidP="00430FDA">
      <w:pPr>
        <w:pStyle w:val="Helvetica12"/>
        <w:jc w:val="center"/>
        <w:rPr>
          <w:rFonts w:ascii="Arial" w:hAnsi="Arial" w:cs="Arial"/>
          <w:b/>
          <w:sz w:val="28"/>
          <w:szCs w:val="28"/>
        </w:rPr>
      </w:pPr>
    </w:p>
    <w:p w:rsidR="00430FDA" w:rsidRDefault="00430FDA" w:rsidP="00430FDA">
      <w:pPr>
        <w:pStyle w:val="Heading"/>
      </w:pPr>
      <w:r>
        <w:t>Insertion Sort</w:t>
      </w:r>
      <w:r w:rsidR="00287BC2">
        <w:t xml:space="preserve"> Worksheet</w:t>
      </w:r>
      <w:bookmarkStart w:id="1" w:name="_GoBack"/>
      <w:bookmarkEnd w:id="1"/>
    </w:p>
    <w:p w:rsidR="00430FDA" w:rsidRDefault="00430FDA" w:rsidP="00430FDA">
      <w:pPr>
        <w:pStyle w:val="Heading"/>
      </w:pPr>
    </w:p>
    <w:p w:rsidR="00430FDA" w:rsidRDefault="00430FDA" w:rsidP="00430FDA">
      <w:pPr>
        <w:rPr>
          <w:rFonts w:ascii="Arial" w:hAnsi="Arial"/>
        </w:rPr>
      </w:pPr>
    </w:p>
    <w:p w:rsidR="00430FDA" w:rsidRDefault="00430FDA" w:rsidP="00430FDA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</w:tabs>
      </w:pPr>
      <w:r>
        <w:t>Practice sorting the following data using Insertion Sort.  Write the correct sequence of integers for each value of outer after its inner loop has been completed.</w:t>
      </w:r>
    </w:p>
    <w:p w:rsidR="00430FDA" w:rsidRDefault="00430FDA" w:rsidP="00430FDA">
      <w:pPr>
        <w:tabs>
          <w:tab w:val="left" w:pos="360"/>
          <w:tab w:val="left" w:pos="720"/>
          <w:tab w:val="left" w:pos="108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1226"/>
        <w:gridCol w:w="1228"/>
        <w:gridCol w:w="1228"/>
        <w:gridCol w:w="1228"/>
        <w:gridCol w:w="1228"/>
        <w:gridCol w:w="1228"/>
      </w:tblGrid>
      <w:tr w:rsidR="00430FDA" w:rsidTr="00C67F11">
        <w:trPr>
          <w:jc w:val="center"/>
        </w:trPr>
        <w:tc>
          <w:tcPr>
            <w:tcW w:w="819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outer</w:t>
            </w:r>
          </w:p>
        </w:tc>
        <w:tc>
          <w:tcPr>
            <w:tcW w:w="1226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8</w:t>
            </w:r>
            <w:r>
              <w:rPr>
                <w:b/>
              </w:rPr>
              <w:t>3</w:t>
            </w:r>
          </w:p>
        </w:tc>
        <w:tc>
          <w:tcPr>
            <w:tcW w:w="1228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228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1228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228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228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</w:tr>
      <w:tr w:rsidR="00430FDA" w:rsidTr="00C67F11">
        <w:trPr>
          <w:jc w:val="center"/>
        </w:trPr>
        <w:tc>
          <w:tcPr>
            <w:tcW w:w="819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0</w:t>
            </w:r>
          </w:p>
        </w:tc>
        <w:tc>
          <w:tcPr>
            <w:tcW w:w="1226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430FDA" w:rsidTr="00C67F11">
        <w:trPr>
          <w:jc w:val="center"/>
        </w:trPr>
        <w:tc>
          <w:tcPr>
            <w:tcW w:w="819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1</w:t>
            </w:r>
          </w:p>
        </w:tc>
        <w:tc>
          <w:tcPr>
            <w:tcW w:w="1226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430FDA" w:rsidTr="00C67F11">
        <w:trPr>
          <w:jc w:val="center"/>
        </w:trPr>
        <w:tc>
          <w:tcPr>
            <w:tcW w:w="819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2</w:t>
            </w:r>
          </w:p>
        </w:tc>
        <w:tc>
          <w:tcPr>
            <w:tcW w:w="1226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430FDA" w:rsidTr="00C67F11">
        <w:trPr>
          <w:jc w:val="center"/>
        </w:trPr>
        <w:tc>
          <w:tcPr>
            <w:tcW w:w="819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3</w:t>
            </w:r>
          </w:p>
        </w:tc>
        <w:tc>
          <w:tcPr>
            <w:tcW w:w="1226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430FDA" w:rsidTr="00C67F11">
        <w:trPr>
          <w:jc w:val="center"/>
        </w:trPr>
        <w:tc>
          <w:tcPr>
            <w:tcW w:w="819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4</w:t>
            </w:r>
          </w:p>
        </w:tc>
        <w:tc>
          <w:tcPr>
            <w:tcW w:w="1226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</w:tbl>
    <w:p w:rsidR="00430FDA" w:rsidRDefault="00430FDA" w:rsidP="00430FDA">
      <w:pPr>
        <w:tabs>
          <w:tab w:val="left" w:pos="360"/>
          <w:tab w:val="left" w:pos="720"/>
          <w:tab w:val="left" w:pos="1080"/>
        </w:tabs>
      </w:pPr>
    </w:p>
    <w:p w:rsidR="00430FDA" w:rsidRDefault="00430FDA" w:rsidP="00430FDA">
      <w:pPr>
        <w:pStyle w:val="h1"/>
        <w:ind w:left="0"/>
      </w:pPr>
    </w:p>
    <w:p w:rsidR="00430FDA" w:rsidRDefault="00430FDA" w:rsidP="00430FDA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</w:tabs>
      </w:pPr>
      <w:r>
        <w:t>Practice sorting words using Insertion Sort.  Write the correct sequence of words for each value of outer after its inner loop and insertion have been completed.</w:t>
      </w:r>
    </w:p>
    <w:p w:rsidR="00430FDA" w:rsidRDefault="00430FDA" w:rsidP="00430FDA">
      <w:pPr>
        <w:tabs>
          <w:tab w:val="left" w:pos="360"/>
          <w:tab w:val="left" w:pos="720"/>
          <w:tab w:val="left" w:pos="108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1226"/>
        <w:gridCol w:w="1228"/>
        <w:gridCol w:w="1228"/>
        <w:gridCol w:w="1228"/>
        <w:gridCol w:w="1228"/>
        <w:gridCol w:w="1228"/>
      </w:tblGrid>
      <w:tr w:rsidR="00430FDA" w:rsidTr="00C67F11">
        <w:trPr>
          <w:jc w:val="center"/>
        </w:trPr>
        <w:tc>
          <w:tcPr>
            <w:tcW w:w="819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outer</w:t>
            </w:r>
          </w:p>
        </w:tc>
        <w:tc>
          <w:tcPr>
            <w:tcW w:w="1226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far</w:t>
            </w:r>
          </w:p>
        </w:tc>
        <w:tc>
          <w:tcPr>
            <w:tcW w:w="1228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don’t</w:t>
            </w:r>
          </w:p>
        </w:tc>
        <w:tc>
          <w:tcPr>
            <w:tcW w:w="1228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trees</w:t>
            </w:r>
          </w:p>
        </w:tc>
        <w:tc>
          <w:tcPr>
            <w:tcW w:w="1228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228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fall</w:t>
            </w:r>
          </w:p>
        </w:tc>
        <w:tc>
          <w:tcPr>
            <w:tcW w:w="1228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>
              <w:rPr>
                <w:b/>
              </w:rPr>
              <w:t>apples</w:t>
            </w:r>
          </w:p>
        </w:tc>
      </w:tr>
      <w:tr w:rsidR="00430FDA" w:rsidTr="00C67F11">
        <w:trPr>
          <w:jc w:val="center"/>
        </w:trPr>
        <w:tc>
          <w:tcPr>
            <w:tcW w:w="819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0</w:t>
            </w:r>
          </w:p>
        </w:tc>
        <w:tc>
          <w:tcPr>
            <w:tcW w:w="1226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430FDA" w:rsidTr="00C67F11">
        <w:trPr>
          <w:jc w:val="center"/>
        </w:trPr>
        <w:tc>
          <w:tcPr>
            <w:tcW w:w="819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1</w:t>
            </w:r>
          </w:p>
        </w:tc>
        <w:tc>
          <w:tcPr>
            <w:tcW w:w="1226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430FDA" w:rsidTr="00C67F11">
        <w:trPr>
          <w:jc w:val="center"/>
        </w:trPr>
        <w:tc>
          <w:tcPr>
            <w:tcW w:w="819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2</w:t>
            </w:r>
          </w:p>
        </w:tc>
        <w:tc>
          <w:tcPr>
            <w:tcW w:w="1226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430FDA" w:rsidTr="00C67F11">
        <w:trPr>
          <w:jc w:val="center"/>
        </w:trPr>
        <w:tc>
          <w:tcPr>
            <w:tcW w:w="819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3</w:t>
            </w:r>
          </w:p>
        </w:tc>
        <w:tc>
          <w:tcPr>
            <w:tcW w:w="1226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  <w:tr w:rsidR="00430FDA" w:rsidTr="00C67F11">
        <w:trPr>
          <w:jc w:val="center"/>
        </w:trPr>
        <w:tc>
          <w:tcPr>
            <w:tcW w:w="819" w:type="dxa"/>
          </w:tcPr>
          <w:p w:rsidR="00430FDA" w:rsidRPr="0013096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</w:rPr>
            </w:pPr>
            <w:r w:rsidRPr="0013096A">
              <w:rPr>
                <w:b/>
              </w:rPr>
              <w:t>4</w:t>
            </w:r>
          </w:p>
        </w:tc>
        <w:tc>
          <w:tcPr>
            <w:tcW w:w="1226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  <w:tc>
          <w:tcPr>
            <w:tcW w:w="1228" w:type="dxa"/>
          </w:tcPr>
          <w:p w:rsidR="00430FDA" w:rsidRDefault="00430FDA" w:rsidP="00C67F11">
            <w:pPr>
              <w:tabs>
                <w:tab w:val="left" w:pos="360"/>
                <w:tab w:val="left" w:pos="720"/>
                <w:tab w:val="left" w:pos="1080"/>
              </w:tabs>
              <w:jc w:val="center"/>
            </w:pPr>
          </w:p>
        </w:tc>
      </w:tr>
    </w:tbl>
    <w:p w:rsidR="00430FDA" w:rsidRDefault="00430FDA" w:rsidP="00430FDA">
      <w:pPr>
        <w:tabs>
          <w:tab w:val="left" w:pos="360"/>
          <w:tab w:val="left" w:pos="720"/>
          <w:tab w:val="left" w:pos="1080"/>
        </w:tabs>
        <w:ind w:left="720" w:hanging="720"/>
      </w:pPr>
    </w:p>
    <w:p w:rsidR="00AA695D" w:rsidRDefault="00AA695D">
      <w:pPr>
        <w:tabs>
          <w:tab w:val="left" w:pos="360"/>
          <w:tab w:val="left" w:pos="720"/>
          <w:tab w:val="left" w:pos="1080"/>
        </w:tabs>
        <w:ind w:left="720" w:hanging="720"/>
      </w:pPr>
    </w:p>
    <w:sectPr w:rsidR="00AA695D" w:rsidSect="009E0A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0EE" w:rsidRDefault="009050EE">
      <w:r>
        <w:separator/>
      </w:r>
    </w:p>
  </w:endnote>
  <w:endnote w:type="continuationSeparator" w:id="0">
    <w:p w:rsidR="009050EE" w:rsidRDefault="00905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95D" w:rsidRPr="004D2F8D" w:rsidRDefault="00AA695D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16"/>
        <w:szCs w:val="16"/>
      </w:rPr>
    </w:pPr>
    <w:r w:rsidRPr="004D2F8D">
      <w:rPr>
        <w:rFonts w:ascii="Arial" w:hAnsi="Arial" w:cs="Arial"/>
        <w:sz w:val="16"/>
        <w:szCs w:val="16"/>
      </w:rPr>
      <w:t>© ICT 200</w:t>
    </w:r>
    <w:r w:rsidR="004D2F8D">
      <w:rPr>
        <w:rFonts w:ascii="Arial" w:hAnsi="Arial" w:cs="Arial"/>
        <w:sz w:val="16"/>
        <w:szCs w:val="16"/>
      </w:rPr>
      <w:t>6</w:t>
    </w:r>
    <w:r w:rsidRPr="004D2F8D">
      <w:rPr>
        <w:rFonts w:ascii="Arial" w:hAnsi="Arial" w:cs="Arial"/>
        <w:sz w:val="16"/>
        <w:szCs w:val="16"/>
      </w:rPr>
      <w:t>, www.ict.org, All Rights Reserved</w:t>
    </w:r>
  </w:p>
  <w:p w:rsidR="00AA695D" w:rsidRPr="004D2F8D" w:rsidRDefault="00AA695D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jc w:val="center"/>
      <w:rPr>
        <w:rFonts w:ascii="Arial" w:hAnsi="Arial" w:cs="Arial"/>
        <w:sz w:val="20"/>
        <w:szCs w:val="20"/>
      </w:rPr>
    </w:pPr>
    <w:r w:rsidRPr="004D2F8D">
      <w:rPr>
        <w:rFonts w:ascii="Arial" w:hAnsi="Arial" w:cs="Arial"/>
        <w:sz w:val="16"/>
        <w:szCs w:val="16"/>
      </w:rPr>
      <w:t>Use permitted only by licensees in accordance with license terms (</w:t>
    </w:r>
    <w:hyperlink r:id="rId1" w:history="1">
      <w:r w:rsidRPr="004D2F8D">
        <w:rPr>
          <w:rStyle w:val="Hyperlink"/>
          <w:rFonts w:ascii="Arial" w:hAnsi="Arial" w:cs="Arial"/>
          <w:sz w:val="16"/>
          <w:szCs w:val="16"/>
        </w:rPr>
        <w:t>http://www.ict.org/javalicense.pdf</w:t>
      </w:r>
    </w:hyperlink>
    <w:r w:rsidRPr="004D2F8D">
      <w:rPr>
        <w:rFonts w:ascii="Arial" w:hAnsi="Arial" w:cs="Arial"/>
        <w:sz w:val="16"/>
        <w:szCs w:val="16"/>
      </w:rPr>
      <w:t>)</w:t>
    </w:r>
  </w:p>
  <w:p w:rsidR="00AA695D" w:rsidRPr="004D2F8D" w:rsidRDefault="00AA695D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0EE" w:rsidRDefault="009050EE">
      <w:r>
        <w:separator/>
      </w:r>
    </w:p>
  </w:footnote>
  <w:footnote w:type="continuationSeparator" w:id="0">
    <w:p w:rsidR="009050EE" w:rsidRDefault="00905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8D" w:rsidRPr="004D2F8D" w:rsidRDefault="004D2F8D" w:rsidP="004D2F8D">
    <w:pPr>
      <w:widowControl w:val="0"/>
      <w:tabs>
        <w:tab w:val="center" w:pos="4680"/>
        <w:tab w:val="right" w:pos="9360"/>
      </w:tabs>
      <w:suppressAutoHyphens/>
      <w:ind w:right="-108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12982"/>
    <w:multiLevelType w:val="hybridMultilevel"/>
    <w:tmpl w:val="F630415C"/>
    <w:lvl w:ilvl="0" w:tplc="2B6AEA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8562E"/>
    <w:multiLevelType w:val="hybridMultilevel"/>
    <w:tmpl w:val="F630415C"/>
    <w:lvl w:ilvl="0" w:tplc="2B6AEA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5D"/>
    <w:rsid w:val="001A7FCD"/>
    <w:rsid w:val="00287BC2"/>
    <w:rsid w:val="004048C5"/>
    <w:rsid w:val="00430FDA"/>
    <w:rsid w:val="004D2F8D"/>
    <w:rsid w:val="005E0FE9"/>
    <w:rsid w:val="006278E1"/>
    <w:rsid w:val="006658B1"/>
    <w:rsid w:val="009050EE"/>
    <w:rsid w:val="009E0AF9"/>
    <w:rsid w:val="009E4A0F"/>
    <w:rsid w:val="00AA695D"/>
    <w:rsid w:val="00C469A6"/>
    <w:rsid w:val="00EA4212"/>
    <w:rsid w:val="00F3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CEBD9"/>
  <w15:chartTrackingRefBased/>
  <w15:docId w15:val="{88EFD021-32A5-444F-ADC9-2D07F178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paragraph" w:customStyle="1" w:styleId="h1">
    <w:name w:val="h1"/>
    <w:basedOn w:val="Normal"/>
    <w:pPr>
      <w:overflowPunct w:val="0"/>
      <w:autoSpaceDE w:val="0"/>
      <w:autoSpaceDN w:val="0"/>
      <w:adjustRightInd w:val="0"/>
      <w:ind w:left="2880"/>
      <w:textAlignment w:val="baseline"/>
    </w:pPr>
    <w:rPr>
      <w:color w:val="00000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table" w:styleId="TableGrid">
    <w:name w:val="Table Grid"/>
    <w:basedOn w:val="TableNormal"/>
    <w:rsid w:val="0066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ct.org/javalicen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Links>
    <vt:vector size="6" baseType="variant">
      <vt:variant>
        <vt:i4>3145845</vt:i4>
      </vt:variant>
      <vt:variant>
        <vt:i4>3</vt:i4>
      </vt:variant>
      <vt:variant>
        <vt:i4>0</vt:i4>
      </vt:variant>
      <vt:variant>
        <vt:i4>5</vt:i4>
      </vt:variant>
      <vt:variant>
        <vt:lpwstr>http://www.ict.org/javalicense.pdf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7</cp:revision>
  <cp:lastPrinted>2003-04-08T02:57:00Z</cp:lastPrinted>
  <dcterms:created xsi:type="dcterms:W3CDTF">2017-03-09T20:36:00Z</dcterms:created>
  <dcterms:modified xsi:type="dcterms:W3CDTF">2017-09-10T23:00:00Z</dcterms:modified>
</cp:coreProperties>
</file>