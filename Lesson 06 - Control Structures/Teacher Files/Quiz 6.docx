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220" w:rsidRDefault="00121220" w:rsidP="00121220">
      <w:pPr>
        <w:pStyle w:val="Heading"/>
        <w:jc w:val="left"/>
      </w:pPr>
      <w:bookmarkStart w:id="0" w:name="_GoBack"/>
      <w:bookmarkEnd w:id="0"/>
      <w:r>
        <w:t>Name_________________________</w:t>
      </w:r>
      <w:r>
        <w:tab/>
      </w:r>
      <w:r>
        <w:tab/>
        <w:t>Date______________</w:t>
      </w:r>
    </w:p>
    <w:p w:rsidR="00121220" w:rsidRDefault="00121220">
      <w:pPr>
        <w:pStyle w:val="Heading"/>
      </w:pPr>
    </w:p>
    <w:p w:rsidR="00121220" w:rsidRDefault="00121220">
      <w:pPr>
        <w:pStyle w:val="Heading"/>
      </w:pPr>
      <w:r>
        <w:t>AP Computer Science A</w:t>
      </w:r>
    </w:p>
    <w:p w:rsidR="00FC68D5" w:rsidRDefault="00B15085">
      <w:pPr>
        <w:pStyle w:val="Heading"/>
      </w:pPr>
      <w:ins w:id="1" w:author="Administrator" w:date="2014-10-15T22:32:00Z">
        <w:r>
          <w:t>Test</w:t>
        </w:r>
      </w:ins>
      <w:del w:id="2" w:author="Administrator" w:date="2014-10-15T22:32:00Z">
        <w:r w:rsidR="00121220" w:rsidDel="00B15085">
          <w:delText>Quiz</w:delText>
        </w:r>
      </w:del>
      <w:r w:rsidR="00121220">
        <w:t xml:space="preserve">  -  Control Structures</w:t>
      </w:r>
      <w:r w:rsidR="00910146">
        <w:t xml:space="preserve"> </w:t>
      </w:r>
      <w:ins w:id="3" w:author="Administrator" w:date="2014-10-15T22:32:00Z">
        <w:r>
          <w:t>&amp; printf</w:t>
        </w:r>
      </w:ins>
    </w:p>
    <w:p w:rsidR="00FC68D5" w:rsidRDefault="00FC68D5">
      <w:pPr>
        <w:rPr>
          <w:rFonts w:ascii="Arial" w:hAnsi="Arial"/>
        </w:rPr>
      </w:pPr>
    </w:p>
    <w:p w:rsidR="00FC68D5" w:rsidRPr="000D4B7D" w:rsidRDefault="000D4B7D">
      <w:pPr>
        <w:rPr>
          <w:b/>
        </w:rPr>
      </w:pPr>
      <w:r w:rsidRPr="000D4B7D">
        <w:rPr>
          <w:b/>
        </w:rPr>
        <w:t>I.</w:t>
      </w:r>
      <w:r w:rsidRPr="000D4B7D">
        <w:rPr>
          <w:b/>
        </w:rPr>
        <w:tab/>
      </w:r>
      <w:r w:rsidR="00FC68D5" w:rsidRPr="000D4B7D">
        <w:rPr>
          <w:b/>
        </w:rPr>
        <w:t>Find the output for the following code segments:</w:t>
      </w: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numPr>
          <w:ilvl w:val="0"/>
          <w:numId w:val="4"/>
          <w:numberingChange w:id="4" w:author="ICT" w:date="2006-01-17T10:26:00Z" w:original="%1:1:0:."/>
        </w:numPr>
        <w:ind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>a = 10;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>b = 47;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>c = 85;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>((a &lt; 30) &amp;&amp; (c &gt;= 85))</w:t>
      </w:r>
    </w:p>
    <w:p w:rsidR="00FC68D5" w:rsidRDefault="00FC68D5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</w:t>
      </w:r>
      <w:r>
        <w:rPr>
          <w:rFonts w:ascii="Courier New" w:hAnsi="Courier New" w:cs="Courier New"/>
          <w:sz w:val="22"/>
        </w:rPr>
        <w:tab/>
        <w:t>System.out.println("Hello");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else</w:t>
      </w:r>
    </w:p>
    <w:p w:rsidR="00FC68D5" w:rsidRDefault="00FC68D5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 xml:space="preserve"> ((b &gt; 50) || (a &gt; 25))</w:t>
      </w:r>
    </w:p>
    <w:p w:rsidR="00FC68D5" w:rsidRDefault="00FC68D5">
      <w:pPr>
        <w:tabs>
          <w:tab w:val="left" w:pos="720"/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System.out.println("Goodbye");</w:t>
      </w:r>
    </w:p>
    <w:p w:rsidR="00FC68D5" w:rsidRDefault="00FC68D5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else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r>
        <w:rPr>
          <w:rFonts w:ascii="Courier New" w:hAnsi="Courier New" w:cs="Courier New"/>
          <w:sz w:val="22"/>
        </w:rPr>
        <w:tab/>
        <w:t>System.out.println("I can't make up my mind!");</w:t>
      </w: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numPr>
          <w:ilvl w:val="0"/>
          <w:numId w:val="4"/>
          <w:numberingChange w:id="5" w:author="ICT" w:date="2006-01-17T10:26:00Z" w:original="%1:2:0:."/>
        </w:numPr>
        <w:ind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 xml:space="preserve">boolean </w:t>
      </w:r>
      <w:r>
        <w:rPr>
          <w:rFonts w:ascii="Courier New" w:hAnsi="Courier New" w:cs="Courier New"/>
          <w:sz w:val="22"/>
        </w:rPr>
        <w:t>one, two, three;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  <w:t>one = true;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  <w:t>two = false;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  <w:t>three = false;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 xml:space="preserve"> (!one || two)</w:t>
      </w:r>
    </w:p>
    <w:p w:rsidR="00FC68D5" w:rsidRDefault="00FC68D5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  <w:t>System.out.println("Snow Boarding is great!");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else</w:t>
      </w:r>
    </w:p>
    <w:p w:rsidR="00FC68D5" w:rsidRDefault="00FC68D5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 xml:space="preserve"> (one &amp;&amp; !three)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r>
        <w:rPr>
          <w:rFonts w:ascii="Courier New" w:hAnsi="Courier New" w:cs="Courier New"/>
          <w:sz w:val="22"/>
        </w:rPr>
        <w:tab/>
        <w:t>System.out.println("I'd rather ski");</w:t>
      </w:r>
    </w:p>
    <w:p w:rsidR="00FC68D5" w:rsidRDefault="00FC68D5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else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r>
        <w:rPr>
          <w:rFonts w:ascii="Courier New" w:hAnsi="Courier New" w:cs="Courier New"/>
          <w:sz w:val="22"/>
        </w:rPr>
        <w:tab/>
        <w:t>System.out.println("I prefer water sports");</w:t>
      </w: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numPr>
          <w:ilvl w:val="0"/>
          <w:numId w:val="4"/>
          <w:numberingChange w:id="6" w:author="ICT" w:date="2006-01-17T10:26:00Z" w:original="%1:3:0:."/>
        </w:numPr>
        <w:ind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>pocket = 5;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>bucksNeeded = 20;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boolean </w:t>
      </w:r>
      <w:r>
        <w:rPr>
          <w:rFonts w:ascii="Courier New" w:hAnsi="Courier New" w:cs="Courier New"/>
          <w:sz w:val="22"/>
        </w:rPr>
        <w:t>late = true;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 xml:space="preserve"> (!late &amp;&amp; (pocket &lt; bucksNeeded))</w:t>
      </w:r>
    </w:p>
    <w:p w:rsidR="00FC68D5" w:rsidRDefault="00FC68D5">
      <w:pPr>
        <w:tabs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  <w:t>System.out.println("Let's go home");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else</w:t>
      </w:r>
    </w:p>
    <w:p w:rsidR="00FC68D5" w:rsidRDefault="00FC68D5">
      <w:pPr>
        <w:tabs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  <w:t>System.out.println("Let’s have some fun!");</w:t>
      </w:r>
    </w:p>
    <w:p w:rsidR="00FC68D5" w:rsidRDefault="00FC68D5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FC68D5" w:rsidRDefault="00FC68D5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FC68D5" w:rsidRDefault="00FC68D5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FC68D5" w:rsidRDefault="00FC68D5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FC68D5" w:rsidRDefault="00FC68D5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121220" w:rsidRDefault="00121220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4823D5" w:rsidRDefault="004823D5" w:rsidP="004823D5">
      <w:pPr>
        <w:pStyle w:val="HTMLPreformatted"/>
      </w:pPr>
      <w:r>
        <w:t>4.</w:t>
      </w:r>
      <w:r w:rsidRPr="004823D5">
        <w:t xml:space="preserve"> </w:t>
      </w:r>
      <w:r>
        <w:tab/>
        <w:t>int x = 10, y = 12, z = 0;</w:t>
      </w:r>
    </w:p>
    <w:p w:rsidR="004823D5" w:rsidRDefault="004823D5" w:rsidP="004823D5">
      <w:pPr>
        <w:pStyle w:val="HTMLPreformatted"/>
      </w:pPr>
      <w:r>
        <w:tab/>
        <w:t>z = x &gt; y ? x : y;</w:t>
      </w:r>
    </w:p>
    <w:p w:rsidR="004823D5" w:rsidRPr="004823D5" w:rsidRDefault="004823D5" w:rsidP="004823D5">
      <w:pPr>
        <w:pStyle w:val="HTMLPreformatted"/>
        <w:rPr>
          <w:lang w:val="de-DE"/>
        </w:rPr>
      </w:pPr>
      <w:r>
        <w:tab/>
      </w:r>
      <w:r w:rsidRPr="004823D5">
        <w:rPr>
          <w:lang w:val="de-DE"/>
        </w:rPr>
        <w:t>System.out.println("z : " + z);</w:t>
      </w:r>
    </w:p>
    <w:p w:rsidR="004823D5" w:rsidRPr="004823D5" w:rsidRDefault="004823D5" w:rsidP="004823D5">
      <w:pPr>
        <w:pStyle w:val="HTMLPreformatted"/>
        <w:rPr>
          <w:lang w:val="de-DE"/>
        </w:rPr>
      </w:pPr>
    </w:p>
    <w:p w:rsidR="004823D5" w:rsidRDefault="004823D5" w:rsidP="004823D5">
      <w:pPr>
        <w:pStyle w:val="HTMLPreformatted"/>
      </w:pPr>
    </w:p>
    <w:p w:rsidR="004823D5" w:rsidRDefault="004823D5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4823D5" w:rsidRDefault="004823D5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FC68D5" w:rsidRDefault="004823D5" w:rsidP="004823D5">
      <w:pPr>
        <w:rPr>
          <w:sz w:val="22"/>
        </w:rPr>
      </w:pPr>
      <w:r>
        <w:rPr>
          <w:sz w:val="22"/>
        </w:rPr>
        <w:t>5.</w:t>
      </w:r>
      <w:r>
        <w:rPr>
          <w:sz w:val="22"/>
        </w:rPr>
        <w:tab/>
      </w:r>
      <w:r w:rsidR="00FC68D5">
        <w:rPr>
          <w:sz w:val="22"/>
        </w:rPr>
        <w:t xml:space="preserve">Given the following values for the Boolean variables </w:t>
      </w:r>
      <w:r w:rsidR="00FC68D5">
        <w:rPr>
          <w:rFonts w:ascii="Courier New" w:hAnsi="Courier New" w:cs="Courier New"/>
          <w:sz w:val="22"/>
        </w:rPr>
        <w:t>x</w:t>
      </w:r>
      <w:r w:rsidR="00FC68D5">
        <w:rPr>
          <w:sz w:val="22"/>
        </w:rPr>
        <w:t xml:space="preserve">, </w:t>
      </w:r>
      <w:r w:rsidR="00FC68D5">
        <w:rPr>
          <w:rFonts w:ascii="Courier New" w:hAnsi="Courier New" w:cs="Courier New"/>
          <w:sz w:val="22"/>
        </w:rPr>
        <w:t>y</w:t>
      </w:r>
      <w:r w:rsidR="00FC68D5">
        <w:rPr>
          <w:sz w:val="22"/>
        </w:rPr>
        <w:t xml:space="preserve"> and </w:t>
      </w:r>
      <w:r w:rsidR="00FC68D5">
        <w:rPr>
          <w:rFonts w:ascii="Courier New" w:hAnsi="Courier New" w:cs="Courier New"/>
          <w:sz w:val="22"/>
        </w:rPr>
        <w:t>z</w:t>
      </w:r>
      <w:r w:rsidR="00FC68D5">
        <w:rPr>
          <w:sz w:val="22"/>
        </w:rPr>
        <w:t>:</w:t>
      </w:r>
    </w:p>
    <w:p w:rsidR="00FC68D5" w:rsidRDefault="00FC68D5">
      <w:pPr>
        <w:tabs>
          <w:tab w:val="left" w:pos="720"/>
          <w:tab w:val="left" w:pos="1260"/>
        </w:tabs>
        <w:rPr>
          <w:sz w:val="22"/>
        </w:rPr>
      </w:pP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sz w:val="22"/>
        </w:rPr>
        <w:tab/>
      </w:r>
      <w:r>
        <w:rPr>
          <w:rFonts w:ascii="Courier New" w:hAnsi="Courier New" w:cs="Courier New"/>
          <w:sz w:val="22"/>
        </w:rPr>
        <w:t>x = false,    y = true   and z = false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</w:p>
    <w:p w:rsidR="00FC68D5" w:rsidRDefault="00FC68D5">
      <w:pPr>
        <w:ind w:left="720"/>
        <w:rPr>
          <w:sz w:val="22"/>
        </w:rPr>
      </w:pPr>
      <w:r>
        <w:rPr>
          <w:sz w:val="22"/>
        </w:rPr>
        <w:t>Evalu</w:t>
      </w:r>
      <w:r w:rsidR="00910146">
        <w:rPr>
          <w:sz w:val="22"/>
        </w:rPr>
        <w:t>ate the following expressions.</w:t>
      </w:r>
    </w:p>
    <w:p w:rsidR="00FC68D5" w:rsidRDefault="00FC68D5">
      <w:pPr>
        <w:tabs>
          <w:tab w:val="left" w:pos="720"/>
          <w:tab w:val="left" w:pos="1260"/>
        </w:tabs>
        <w:rPr>
          <w:sz w:val="22"/>
        </w:rPr>
      </w:pPr>
    </w:p>
    <w:p w:rsidR="00FC68D5" w:rsidRPr="00980027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  <w:lang w:val="fr-FR"/>
        </w:rPr>
      </w:pPr>
      <w:r>
        <w:rPr>
          <w:sz w:val="22"/>
        </w:rPr>
        <w:tab/>
      </w:r>
      <w:r w:rsidRPr="00980027">
        <w:rPr>
          <w:rFonts w:ascii="Courier New" w:hAnsi="Courier New" w:cs="Courier New"/>
          <w:sz w:val="22"/>
          <w:lang w:val="fr-FR"/>
        </w:rPr>
        <w:t xml:space="preserve">______ a. </w:t>
      </w:r>
      <w:r w:rsidRPr="00980027">
        <w:rPr>
          <w:rFonts w:ascii="Courier New" w:hAnsi="Courier New" w:cs="Courier New"/>
          <w:sz w:val="22"/>
          <w:lang w:val="fr-FR"/>
        </w:rPr>
        <w:tab/>
        <w:t>x || y &amp;&amp; z</w:t>
      </w:r>
    </w:p>
    <w:p w:rsidR="00FC68D5" w:rsidRPr="00980027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  <w:lang w:val="fr-FR"/>
        </w:rPr>
      </w:pPr>
      <w:r w:rsidRPr="00980027">
        <w:rPr>
          <w:rFonts w:ascii="Courier New" w:hAnsi="Courier New" w:cs="Courier New"/>
          <w:sz w:val="22"/>
          <w:lang w:val="fr-FR"/>
        </w:rPr>
        <w:tab/>
        <w:t>______ b.</w:t>
      </w:r>
      <w:r w:rsidRPr="00980027">
        <w:rPr>
          <w:rFonts w:ascii="Courier New" w:hAnsi="Courier New" w:cs="Courier New"/>
          <w:sz w:val="22"/>
          <w:lang w:val="fr-FR"/>
        </w:rPr>
        <w:tab/>
        <w:t>(x &amp;&amp; !y) || (!x &amp;&amp; y)</w:t>
      </w:r>
    </w:p>
    <w:p w:rsidR="00FC68D5" w:rsidRPr="00980027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  <w:lang w:val="fr-FR"/>
        </w:rPr>
      </w:pPr>
      <w:r w:rsidRPr="00980027">
        <w:rPr>
          <w:rFonts w:ascii="Courier New" w:hAnsi="Courier New" w:cs="Courier New"/>
          <w:sz w:val="22"/>
          <w:lang w:val="fr-FR"/>
        </w:rPr>
        <w:tab/>
        <w:t>______ c.</w:t>
      </w:r>
      <w:r w:rsidRPr="00980027">
        <w:rPr>
          <w:rFonts w:ascii="Courier New" w:hAnsi="Courier New" w:cs="Courier New"/>
          <w:sz w:val="22"/>
          <w:lang w:val="fr-FR"/>
        </w:rPr>
        <w:tab/>
        <w:t>x  &amp;&amp; y || z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 w:rsidRPr="00980027">
        <w:rPr>
          <w:rFonts w:ascii="Courier New" w:hAnsi="Courier New" w:cs="Courier New"/>
          <w:sz w:val="22"/>
          <w:lang w:val="fr-FR"/>
        </w:rPr>
        <w:tab/>
      </w:r>
      <w:r>
        <w:rPr>
          <w:rFonts w:ascii="Courier New" w:hAnsi="Courier New" w:cs="Courier New"/>
          <w:sz w:val="22"/>
        </w:rPr>
        <w:t>______ d.</w:t>
      </w:r>
      <w:r>
        <w:rPr>
          <w:rFonts w:ascii="Courier New" w:hAnsi="Courier New" w:cs="Courier New"/>
          <w:sz w:val="22"/>
        </w:rPr>
        <w:tab/>
        <w:t>!(x || y) || z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>
        <w:rPr>
          <w:rFonts w:ascii="Courier New" w:hAnsi="Courier New" w:cs="Courier New"/>
          <w:sz w:val="22"/>
        </w:rPr>
        <w:tab/>
        <w:t>______ e.</w:t>
      </w:r>
      <w:r>
        <w:rPr>
          <w:rFonts w:ascii="Courier New" w:hAnsi="Courier New" w:cs="Courier New"/>
          <w:sz w:val="22"/>
        </w:rPr>
        <w:tab/>
        <w:t>!y</w:t>
      </w:r>
    </w:p>
    <w:p w:rsidR="00FC68D5" w:rsidRDefault="00FC68D5">
      <w:pPr>
        <w:tabs>
          <w:tab w:val="left" w:pos="720"/>
          <w:tab w:val="left" w:pos="1260"/>
        </w:tabs>
        <w:rPr>
          <w:sz w:val="22"/>
        </w:rPr>
      </w:pPr>
    </w:p>
    <w:p w:rsidR="00FC68D5" w:rsidRDefault="004823D5" w:rsidP="004823D5">
      <w:pPr>
        <w:tabs>
          <w:tab w:val="left" w:pos="1260"/>
        </w:tabs>
        <w:ind w:left="360" w:hanging="360"/>
        <w:rPr>
          <w:sz w:val="22"/>
        </w:rPr>
      </w:pPr>
      <w:r>
        <w:rPr>
          <w:sz w:val="22"/>
        </w:rPr>
        <w:t>6.</w:t>
      </w:r>
      <w:r>
        <w:rPr>
          <w:sz w:val="22"/>
        </w:rPr>
        <w:tab/>
      </w:r>
      <w:r w:rsidR="00FC68D5">
        <w:rPr>
          <w:sz w:val="22"/>
        </w:rPr>
        <w:t xml:space="preserve">Given these values for the </w:t>
      </w:r>
      <w:r w:rsidR="00FC68D5">
        <w:rPr>
          <w:rFonts w:ascii="Courier New" w:hAnsi="Courier New" w:cs="Courier New"/>
          <w:sz w:val="22"/>
        </w:rPr>
        <w:t>int</w:t>
      </w:r>
      <w:r w:rsidR="00FC68D5">
        <w:rPr>
          <w:sz w:val="22"/>
        </w:rPr>
        <w:t xml:space="preserve"> variables </w:t>
      </w:r>
      <w:r w:rsidR="00FC68D5">
        <w:rPr>
          <w:rFonts w:ascii="Courier New" w:hAnsi="Courier New" w:cs="Courier New"/>
          <w:sz w:val="22"/>
        </w:rPr>
        <w:t>a</w:t>
      </w:r>
      <w:r w:rsidR="00FC68D5">
        <w:rPr>
          <w:sz w:val="22"/>
        </w:rPr>
        <w:t xml:space="preserve">, </w:t>
      </w:r>
      <w:r w:rsidR="00FC68D5">
        <w:rPr>
          <w:rFonts w:ascii="Courier New" w:hAnsi="Courier New" w:cs="Courier New"/>
          <w:sz w:val="22"/>
        </w:rPr>
        <w:t>b</w:t>
      </w:r>
      <w:r w:rsidR="00FC68D5">
        <w:rPr>
          <w:sz w:val="22"/>
        </w:rPr>
        <w:t xml:space="preserve">, </w:t>
      </w:r>
      <w:r w:rsidR="00FC68D5">
        <w:rPr>
          <w:rFonts w:ascii="Courier New" w:hAnsi="Courier New" w:cs="Courier New"/>
          <w:sz w:val="22"/>
        </w:rPr>
        <w:t>c</w:t>
      </w:r>
      <w:r w:rsidR="00FC68D5">
        <w:rPr>
          <w:sz w:val="22"/>
        </w:rPr>
        <w:t xml:space="preserve">, and </w:t>
      </w:r>
      <w:r w:rsidR="00FC68D5">
        <w:rPr>
          <w:rFonts w:ascii="Courier New" w:hAnsi="Courier New" w:cs="Courier New"/>
          <w:sz w:val="22"/>
        </w:rPr>
        <w:t>d</w:t>
      </w:r>
      <w:r w:rsidR="00FC68D5">
        <w:rPr>
          <w:sz w:val="22"/>
        </w:rPr>
        <w:t>:</w:t>
      </w:r>
    </w:p>
    <w:p w:rsidR="00FC68D5" w:rsidRDefault="00FC68D5">
      <w:pPr>
        <w:tabs>
          <w:tab w:val="left" w:pos="720"/>
          <w:tab w:val="left" w:pos="1260"/>
        </w:tabs>
        <w:rPr>
          <w:sz w:val="22"/>
        </w:rPr>
      </w:pP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sz w:val="22"/>
        </w:rPr>
        <w:tab/>
      </w:r>
      <w:r>
        <w:rPr>
          <w:rFonts w:ascii="Courier New" w:hAnsi="Courier New" w:cs="Courier New"/>
          <w:sz w:val="22"/>
        </w:rPr>
        <w:t>a = 1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b = 3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c = 4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d = 8</w:t>
      </w:r>
    </w:p>
    <w:p w:rsidR="00FC68D5" w:rsidRDefault="00FC68D5">
      <w:pPr>
        <w:tabs>
          <w:tab w:val="left" w:pos="720"/>
          <w:tab w:val="left" w:pos="1260"/>
        </w:tabs>
        <w:rPr>
          <w:sz w:val="22"/>
        </w:rPr>
      </w:pPr>
    </w:p>
    <w:p w:rsidR="00FC68D5" w:rsidRDefault="00FC68D5">
      <w:pPr>
        <w:tabs>
          <w:tab w:val="left" w:pos="720"/>
          <w:tab w:val="left" w:pos="1260"/>
        </w:tabs>
        <w:rPr>
          <w:sz w:val="22"/>
        </w:rPr>
      </w:pPr>
      <w:r>
        <w:rPr>
          <w:sz w:val="22"/>
        </w:rPr>
        <w:tab/>
        <w:t>What is the output of the following code?</w:t>
      </w:r>
    </w:p>
    <w:p w:rsidR="00FC68D5" w:rsidRDefault="00FC68D5">
      <w:pPr>
        <w:tabs>
          <w:tab w:val="left" w:pos="720"/>
          <w:tab w:val="left" w:pos="1260"/>
        </w:tabs>
        <w:rPr>
          <w:sz w:val="22"/>
        </w:rPr>
      </w:pP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System.out.println(“Harry”);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if(a &lt; b){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if(c == d)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System.out.println(“is”);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else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System.out.println(“always”);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}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System.out.println(“in”);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if(c &gt;= d)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System.out.println(“double”);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else</w:t>
      </w:r>
    </w:p>
    <w:p w:rsidR="00FC68D5" w:rsidRDefault="00FC68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sz w:val="22"/>
        </w:rPr>
        <w:t>System.out.println(“trouble”);</w:t>
      </w:r>
    </w:p>
    <w:p w:rsidR="00FC68D5" w:rsidRDefault="00742088">
      <w:pPr>
        <w:pStyle w:val="BodyTextIndent"/>
      </w:pPr>
      <w:ins w:id="7" w:author="administrator" w:date="2013-10-28T11:14:00Z">
        <w:r>
          <w:br w:type="page"/>
        </w:r>
      </w:ins>
    </w:p>
    <w:p w:rsidR="00FC68D5" w:rsidRDefault="004823D5" w:rsidP="00742088">
      <w:pPr>
        <w:pStyle w:val="BodyTextIndent"/>
      </w:pPr>
      <w:r>
        <w:t>7.</w:t>
      </w:r>
      <w:r>
        <w:tab/>
      </w:r>
      <w:r w:rsidR="00FC68D5">
        <w:t xml:space="preserve">Given the </w:t>
      </w:r>
      <w:r w:rsidR="00FC68D5">
        <w:rPr>
          <w:rFonts w:ascii="Courier New" w:hAnsi="Courier New" w:cs="Courier New"/>
        </w:rPr>
        <w:t>int</w:t>
      </w:r>
      <w:r w:rsidR="00FC68D5">
        <w:t xml:space="preserve"> variables </w:t>
      </w:r>
      <w:r w:rsidR="00FC68D5">
        <w:rPr>
          <w:rFonts w:ascii="Courier New" w:hAnsi="Courier New" w:cs="Courier New"/>
        </w:rPr>
        <w:t>x</w:t>
      </w:r>
      <w:r w:rsidR="00FC68D5">
        <w:t xml:space="preserve">, </w:t>
      </w:r>
      <w:r w:rsidR="00FC68D5">
        <w:rPr>
          <w:rFonts w:ascii="Courier New" w:hAnsi="Courier New" w:cs="Courier New"/>
        </w:rPr>
        <w:t>y</w:t>
      </w:r>
      <w:r w:rsidR="00FC68D5">
        <w:t xml:space="preserve"> and </w:t>
      </w:r>
      <w:r w:rsidR="00FC68D5">
        <w:rPr>
          <w:rFonts w:ascii="Courier New" w:hAnsi="Courier New" w:cs="Courier New"/>
        </w:rPr>
        <w:t>z</w:t>
      </w:r>
      <w:r w:rsidR="00FC68D5">
        <w:t xml:space="preserve"> where </w:t>
      </w:r>
      <w:r w:rsidR="00FC68D5">
        <w:rPr>
          <w:rFonts w:ascii="Courier New" w:hAnsi="Courier New" w:cs="Courier New"/>
        </w:rPr>
        <w:t>x</w:t>
      </w:r>
      <w:r w:rsidR="00FC68D5">
        <w:t xml:space="preserve"> is </w:t>
      </w:r>
      <w:r w:rsidR="00FC68D5">
        <w:rPr>
          <w:rFonts w:ascii="Courier New" w:hAnsi="Courier New" w:cs="Courier New"/>
        </w:rPr>
        <w:t>5</w:t>
      </w:r>
      <w:r w:rsidR="00FC68D5">
        <w:t xml:space="preserve">, </w:t>
      </w:r>
      <w:r w:rsidR="00FC68D5">
        <w:rPr>
          <w:rFonts w:ascii="Courier New" w:hAnsi="Courier New" w:cs="Courier New"/>
        </w:rPr>
        <w:t>y</w:t>
      </w:r>
      <w:r w:rsidR="00FC68D5">
        <w:t xml:space="preserve"> is </w:t>
      </w:r>
      <w:r w:rsidR="00FC68D5">
        <w:rPr>
          <w:rFonts w:ascii="Courier New" w:hAnsi="Courier New" w:cs="Courier New"/>
        </w:rPr>
        <w:t>10</w:t>
      </w:r>
      <w:r w:rsidR="00FC68D5">
        <w:t xml:space="preserve"> and </w:t>
      </w:r>
      <w:r w:rsidR="00FC68D5">
        <w:rPr>
          <w:rFonts w:ascii="Courier New" w:hAnsi="Courier New" w:cs="Courier New"/>
        </w:rPr>
        <w:t>z</w:t>
      </w:r>
      <w:r w:rsidR="00FC68D5">
        <w:t xml:space="preserve"> is </w:t>
      </w:r>
      <w:r w:rsidR="00FC68D5">
        <w:rPr>
          <w:rFonts w:ascii="Courier New" w:hAnsi="Courier New" w:cs="Courier New"/>
        </w:rPr>
        <w:t>12</w:t>
      </w:r>
      <w:r w:rsidR="00FC68D5">
        <w:t xml:space="preserve">, what is the </w:t>
      </w:r>
      <w:r w:rsidR="000D4B7D">
        <w:tab/>
      </w:r>
      <w:r w:rsidR="00FC68D5">
        <w:t>output from each of the following code fragments?</w:t>
      </w:r>
    </w:p>
    <w:p w:rsidR="00FC68D5" w:rsidRDefault="00FC68D5">
      <w:pPr>
        <w:pStyle w:val="BodyTextIndent"/>
      </w:pPr>
    </w:p>
    <w:p w:rsidR="00FC68D5" w:rsidRDefault="00FC68D5">
      <w:pPr>
        <w:pStyle w:val="BodyTextIndent"/>
        <w:numPr>
          <w:ilvl w:val="1"/>
          <w:numId w:val="3"/>
          <w:numberingChange w:id="8" w:author="ICT" w:date="2006-01-17T10:26:00Z" w:original="%2:1:4:.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if( x &gt; 10)</w:t>
      </w:r>
    </w:p>
    <w:p w:rsidR="00FC68D5" w:rsidRPr="00980027" w:rsidRDefault="00FC68D5">
      <w:pPr>
        <w:pStyle w:val="BodyTextIndent"/>
        <w:ind w:left="1800" w:firstLine="360"/>
        <w:rPr>
          <w:rFonts w:ascii="Courier New" w:hAnsi="Courier New" w:cs="Courier New"/>
          <w:sz w:val="22"/>
          <w:szCs w:val="22"/>
          <w:lang w:val="fr-FR"/>
        </w:rPr>
      </w:pPr>
      <w:r w:rsidRPr="00980027">
        <w:rPr>
          <w:rFonts w:ascii="Courier New" w:hAnsi="Courier New" w:cs="Courier New"/>
          <w:sz w:val="22"/>
          <w:szCs w:val="22"/>
          <w:lang w:val="fr-FR"/>
        </w:rPr>
        <w:t>System.out.print( x + y );</w:t>
      </w:r>
    </w:p>
    <w:p w:rsidR="00FC68D5" w:rsidRDefault="00FC68D5">
      <w:pPr>
        <w:pStyle w:val="BodyTextIndent"/>
        <w:rPr>
          <w:rFonts w:ascii="Courier New" w:hAnsi="Courier New" w:cs="Courier New"/>
          <w:sz w:val="22"/>
          <w:szCs w:val="22"/>
        </w:rPr>
      </w:pPr>
      <w:r w:rsidRPr="00980027">
        <w:rPr>
          <w:rFonts w:ascii="Courier New" w:hAnsi="Courier New" w:cs="Courier New"/>
          <w:sz w:val="22"/>
          <w:szCs w:val="22"/>
          <w:lang w:val="fr-FR"/>
        </w:rPr>
        <w:tab/>
      </w:r>
      <w:r w:rsidRPr="00980027">
        <w:rPr>
          <w:rFonts w:ascii="Courier New" w:hAnsi="Courier New" w:cs="Courier New"/>
          <w:sz w:val="22"/>
          <w:szCs w:val="22"/>
          <w:lang w:val="fr-FR"/>
        </w:rPr>
        <w:tab/>
      </w:r>
      <w:r w:rsidRPr="00980027">
        <w:rPr>
          <w:rFonts w:ascii="Courier New" w:hAnsi="Courier New" w:cs="Courier New"/>
          <w:sz w:val="22"/>
          <w:szCs w:val="22"/>
          <w:lang w:val="fr-FR"/>
        </w:rPr>
        <w:tab/>
      </w:r>
      <w:r>
        <w:rPr>
          <w:rFonts w:ascii="Courier New" w:hAnsi="Courier New" w:cs="Courier New"/>
          <w:sz w:val="22"/>
          <w:szCs w:val="22"/>
        </w:rPr>
        <w:t>System.out.print( x * 2 );</w:t>
      </w:r>
    </w:p>
    <w:p w:rsidR="00FC68D5" w:rsidRDefault="00FC68D5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System.out.println(“ is the answer”);</w:t>
      </w:r>
    </w:p>
    <w:p w:rsidR="00FC68D5" w:rsidRDefault="00FC68D5">
      <w:pPr>
        <w:pStyle w:val="BodyTextIndent"/>
        <w:numPr>
          <w:ins w:id="9" w:author="administrator" w:date="2013-10-28T11:14:00Z"/>
        </w:numPr>
        <w:rPr>
          <w:ins w:id="10" w:author="administrator" w:date="2013-10-28T11:14:00Z"/>
          <w:sz w:val="22"/>
          <w:szCs w:val="22"/>
        </w:rPr>
      </w:pPr>
    </w:p>
    <w:p w:rsidR="00742088" w:rsidRDefault="00742088">
      <w:pPr>
        <w:pStyle w:val="BodyTextIndent"/>
        <w:numPr>
          <w:ins w:id="11" w:author="administrator" w:date="2013-10-28T11:14:00Z"/>
        </w:numPr>
        <w:rPr>
          <w:ins w:id="12" w:author="administrator" w:date="2013-10-28T11:14:00Z"/>
          <w:sz w:val="22"/>
          <w:szCs w:val="22"/>
        </w:rPr>
      </w:pPr>
    </w:p>
    <w:p w:rsidR="00742088" w:rsidRDefault="00742088">
      <w:pPr>
        <w:pStyle w:val="BodyTextIndent"/>
        <w:rPr>
          <w:sz w:val="22"/>
          <w:szCs w:val="22"/>
        </w:rPr>
      </w:pPr>
    </w:p>
    <w:p w:rsidR="00FC68D5" w:rsidRDefault="00FC68D5">
      <w:pPr>
        <w:pStyle w:val="BodyTextIndent"/>
        <w:numPr>
          <w:ilvl w:val="1"/>
          <w:numId w:val="3"/>
          <w:numberingChange w:id="13" w:author="ICT" w:date="2006-01-17T10:26:00Z" w:original="%2:2:4:.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if(x != 5)</w:t>
      </w:r>
    </w:p>
    <w:p w:rsidR="00FC68D5" w:rsidRDefault="00FC68D5">
      <w:pPr>
        <w:pStyle w:val="BodyTextIndent"/>
        <w:ind w:left="1800" w:firstLine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System.out.println(“x = “ +  x);</w:t>
      </w:r>
    </w:p>
    <w:p w:rsidR="00FC68D5" w:rsidRDefault="00FC68D5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else</w:t>
      </w:r>
    </w:p>
    <w:p w:rsidR="00FC68D5" w:rsidRDefault="00FC68D5">
      <w:pPr>
        <w:pStyle w:val="BodyTextIndent"/>
        <w:ind w:left="108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System.out.println( “ y = “ + y);</w:t>
      </w:r>
    </w:p>
    <w:p w:rsidR="00FC68D5" w:rsidRDefault="00FC68D5">
      <w:pPr>
        <w:pStyle w:val="BodyTextIndent"/>
        <w:ind w:left="1080" w:firstLine="0"/>
      </w:pPr>
    </w:p>
    <w:p w:rsidR="00FC68D5" w:rsidRDefault="00FC68D5">
      <w:pPr>
        <w:pStyle w:val="BodyTextIndent"/>
        <w:ind w:left="0" w:firstLine="0"/>
      </w:pPr>
    </w:p>
    <w:p w:rsidR="00FC68D5" w:rsidRDefault="00FC68D5">
      <w:pPr>
        <w:pStyle w:val="BodyTextIndent"/>
        <w:ind w:left="0" w:firstLine="0"/>
      </w:pPr>
    </w:p>
    <w:p w:rsidR="000D4B7D" w:rsidRDefault="000D4B7D">
      <w:pPr>
        <w:pStyle w:val="BodyTextIndent"/>
        <w:ind w:left="0" w:firstLine="0"/>
      </w:pPr>
    </w:p>
    <w:p w:rsidR="00FC68D5" w:rsidRDefault="00910146">
      <w:pPr>
        <w:pStyle w:val="BodyTextIndent"/>
      </w:pPr>
      <w:r>
        <w:t>8.</w:t>
      </w:r>
    </w:p>
    <w:p w:rsidR="00FC68D5" w:rsidRDefault="00910146">
      <w:pPr>
        <w:pStyle w:val="BodyTextIndent"/>
      </w:pPr>
      <w:r>
        <w:tab/>
        <w:t>a.</w:t>
      </w:r>
      <w:r w:rsidRPr="00910146">
        <w:t xml:space="preserve"> </w:t>
      </w:r>
      <w:r>
        <w:t>Draw the truth table for the logical AND</w:t>
      </w:r>
      <w:r>
        <w:tab/>
      </w:r>
      <w:r>
        <w:tab/>
        <w:t>b. Draw the truth table for the logical OR</w:t>
      </w:r>
    </w:p>
    <w:p w:rsidR="00FC68D5" w:rsidRDefault="00FC68D5">
      <w:pPr>
        <w:pStyle w:val="BodyTextIndent"/>
      </w:pPr>
    </w:p>
    <w:p w:rsidR="00910146" w:rsidRDefault="00910146">
      <w:pPr>
        <w:pStyle w:val="BodyTextIndent"/>
      </w:pPr>
    </w:p>
    <w:p w:rsidR="00910146" w:rsidRDefault="00910146">
      <w:pPr>
        <w:pStyle w:val="BodyTextIndent"/>
      </w:pPr>
    </w:p>
    <w:p w:rsidR="00FC68D5" w:rsidRDefault="00FC68D5">
      <w:pPr>
        <w:pStyle w:val="BodyTextIndent"/>
      </w:pPr>
    </w:p>
    <w:p w:rsidR="00FC68D5" w:rsidRDefault="00FC68D5">
      <w:pPr>
        <w:pStyle w:val="BodyTextIndent"/>
      </w:pPr>
    </w:p>
    <w:p w:rsidR="00FC68D5" w:rsidRDefault="00FC68D5">
      <w:pPr>
        <w:pStyle w:val="BodyTextIndent"/>
      </w:pPr>
    </w:p>
    <w:p w:rsidR="00FC68D5" w:rsidRDefault="00FC68D5">
      <w:pPr>
        <w:pStyle w:val="BodyTextIndent"/>
      </w:pPr>
    </w:p>
    <w:p w:rsidR="00FC68D5" w:rsidRDefault="00910146">
      <w:pPr>
        <w:pStyle w:val="BodyTextIndent"/>
      </w:pPr>
      <w:r>
        <w:tab/>
        <w:t>c. Draw the truth table for the logical XOR</w:t>
      </w:r>
      <w:r>
        <w:tab/>
      </w:r>
      <w:r>
        <w:tab/>
        <w:t>d. Draw the truth table for the logical NOT</w:t>
      </w:r>
    </w:p>
    <w:p w:rsidR="00FC68D5" w:rsidRDefault="00FC68D5">
      <w:pPr>
        <w:pStyle w:val="BodyTextIndent"/>
      </w:pPr>
    </w:p>
    <w:p w:rsidR="00910146" w:rsidRDefault="00910146">
      <w:pPr>
        <w:pStyle w:val="BodyTextIndent"/>
      </w:pPr>
    </w:p>
    <w:p w:rsidR="00910146" w:rsidRDefault="00910146">
      <w:pPr>
        <w:pStyle w:val="BodyTextIndent"/>
      </w:pPr>
    </w:p>
    <w:p w:rsidR="00910146" w:rsidRDefault="00910146">
      <w:pPr>
        <w:pStyle w:val="BodyTextIndent"/>
      </w:pPr>
    </w:p>
    <w:p w:rsidR="00910146" w:rsidRDefault="00910146">
      <w:pPr>
        <w:pStyle w:val="BodyTextIndent"/>
      </w:pPr>
    </w:p>
    <w:p w:rsidR="00FC68D5" w:rsidRDefault="00742088">
      <w:pPr>
        <w:pStyle w:val="BodyTextIndent"/>
      </w:pPr>
      <w:ins w:id="14" w:author="administrator" w:date="2013-10-28T11:15:00Z">
        <w:r>
          <w:br w:type="page"/>
        </w:r>
      </w:ins>
    </w:p>
    <w:p w:rsidR="00FC68D5" w:rsidRDefault="000D4B7D" w:rsidP="000D4B7D">
      <w:pPr>
        <w:pStyle w:val="BodyTextIndent"/>
        <w:numPr>
          <w:numberingChange w:id="15" w:author="ICT" w:date="2006-01-17T10:26:00Z" w:original="%1:8:0:."/>
        </w:numPr>
        <w:ind w:left="0" w:firstLine="0"/>
      </w:pPr>
      <w:r>
        <w:t>9.</w:t>
      </w:r>
      <w:r>
        <w:tab/>
      </w:r>
      <w:r w:rsidR="00FC68D5">
        <w:t xml:space="preserve">What value is returned by the call to </w:t>
      </w:r>
      <w:r w:rsidR="00FC68D5">
        <w:rPr>
          <w:rFonts w:ascii="Courier New" w:hAnsi="Courier New" w:cs="Courier New"/>
        </w:rPr>
        <w:t>compute(15,3,7)</w:t>
      </w:r>
      <w:r w:rsidR="00FC68D5">
        <w:t xml:space="preserve"> for the method </w:t>
      </w:r>
      <w:r w:rsidR="00FC68D5">
        <w:rPr>
          <w:rFonts w:ascii="Courier New" w:hAnsi="Courier New" w:cs="Courier New"/>
        </w:rPr>
        <w:t>compute</w:t>
      </w:r>
      <w:r w:rsidR="00FC68D5">
        <w:t xml:space="preserve"> below?</w:t>
      </w:r>
    </w:p>
    <w:p w:rsidR="00FC68D5" w:rsidRDefault="00FC68D5">
      <w:pPr>
        <w:pStyle w:val="BodyTextIndent"/>
      </w:pP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public int compute(int one, int two, int three){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if(one == two + three)</w:t>
      </w:r>
      <w:r>
        <w:rPr>
          <w:rFonts w:ascii="Courier New" w:hAnsi="Courier New" w:cs="Courier New"/>
          <w:sz w:val="22"/>
          <w:szCs w:val="22"/>
        </w:rPr>
        <w:tab/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return one - two;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else if(one – three == 8){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if(two &gt; three)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return two;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else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return three;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}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return 0;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0D4B7D" w:rsidRDefault="000D4B7D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0D4B7D" w:rsidRDefault="000D4B7D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910146" w:rsidRDefault="00910146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910146" w:rsidRDefault="00910146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910146" w:rsidRDefault="00910146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910146" w:rsidRDefault="00910146" w:rsidP="00910146">
      <w:pPr>
        <w:pStyle w:val="BodyTextIndent"/>
        <w:numPr>
          <w:numberingChange w:id="16" w:author="ICT" w:date="2006-01-17T10:26:00Z" w:original="%1:8:0:."/>
        </w:numPr>
        <w:ind w:left="0" w:firstLine="0"/>
      </w:pPr>
      <w:r>
        <w:t>10.</w:t>
      </w:r>
      <w:r>
        <w:tab/>
        <w:t>What value is returned by the code segment below?</w:t>
      </w:r>
    </w:p>
    <w:p w:rsidR="00910146" w:rsidRDefault="00910146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910146" w:rsidRDefault="00910146" w:rsidP="00910146">
      <w:pPr>
        <w:pStyle w:val="HTMLPreformatted"/>
        <w:ind w:firstLine="720"/>
      </w:pPr>
      <w:r>
        <w:t xml:space="preserve">        int month = 8;</w:t>
      </w:r>
    </w:p>
    <w:p w:rsidR="00910146" w:rsidRDefault="00910146" w:rsidP="00910146">
      <w:pPr>
        <w:pStyle w:val="HTMLPreformatted"/>
        <w:ind w:firstLine="720"/>
      </w:pPr>
      <w:r>
        <w:t xml:space="preserve">        switch (month) {</w:t>
      </w:r>
    </w:p>
    <w:p w:rsidR="00910146" w:rsidRDefault="00910146" w:rsidP="00910146">
      <w:pPr>
        <w:pStyle w:val="HTMLPreformatted"/>
        <w:ind w:firstLine="720"/>
      </w:pPr>
      <w:r>
        <w:t xml:space="preserve">            case 1:  System.out.println("January");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2:  System.out.println("February");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3:  System.out.println("March");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4:  System.out.println("April");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5:  System.out.println("May");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6:  System.out.println("June");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7:  System.out.println("July");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8:  System.out.println("August")</w:t>
      </w:r>
      <w:del w:id="17" w:author="Administrator" w:date="2014-10-15T21:54:00Z">
        <w:r w:rsidDel="000E2C14">
          <w:delText>; break</w:delText>
        </w:r>
      </w:del>
      <w:r>
        <w:t>;</w:t>
      </w:r>
    </w:p>
    <w:p w:rsidR="00910146" w:rsidRDefault="00910146" w:rsidP="00910146">
      <w:pPr>
        <w:pStyle w:val="HTMLPreformatted"/>
        <w:ind w:firstLine="720"/>
      </w:pPr>
      <w:r>
        <w:t xml:space="preserve">            case 9:  System.out.println("September");</w:t>
      </w:r>
    </w:p>
    <w:p w:rsidR="00910146" w:rsidRDefault="00910146" w:rsidP="00910146">
      <w:pPr>
        <w:pStyle w:val="HTMLPreformatted"/>
        <w:ind w:firstLine="720"/>
      </w:pPr>
      <w:r>
        <w:t xml:space="preserve">            case 10: System.out.println("October"); </w:t>
      </w:r>
    </w:p>
    <w:p w:rsidR="00910146" w:rsidRDefault="00910146" w:rsidP="00910146">
      <w:pPr>
        <w:pStyle w:val="HTMLPreformatted"/>
        <w:ind w:firstLine="720"/>
      </w:pPr>
      <w:r>
        <w:t xml:space="preserve">            case 11: System.out.println("November"); </w:t>
      </w:r>
      <w:del w:id="18" w:author="Administrator" w:date="2014-10-15T22:00:00Z">
        <w:r w:rsidDel="00E4052C">
          <w:delText>b</w:delText>
        </w:r>
      </w:del>
      <w:del w:id="19" w:author="Administrator" w:date="2014-10-15T21:54:00Z">
        <w:r w:rsidDel="000E2C14">
          <w:delText>reak</w:delText>
        </w:r>
      </w:del>
      <w:del w:id="20" w:author="Administrator" w:date="2014-10-15T22:01:00Z">
        <w:r w:rsidDel="00E4052C">
          <w:delText>;</w:delText>
        </w:r>
      </w:del>
    </w:p>
    <w:p w:rsidR="00910146" w:rsidRDefault="00910146" w:rsidP="00910146">
      <w:pPr>
        <w:pStyle w:val="HTMLPreformatted"/>
        <w:ind w:firstLine="720"/>
      </w:pPr>
      <w:r>
        <w:t xml:space="preserve">            case 12: System.out.println("December");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default: System.out.println("Invalid month.");break;</w:t>
      </w:r>
    </w:p>
    <w:p w:rsidR="00910146" w:rsidRDefault="00910146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910146" w:rsidRDefault="00910146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3E3B44" w:rsidRDefault="000E2C14">
      <w:pPr>
        <w:pStyle w:val="BodyTextIndent"/>
        <w:ind w:left="1800"/>
        <w:rPr>
          <w:ins w:id="21" w:author="Administrator" w:date="2014-10-15T20:48:00Z"/>
          <w:rFonts w:ascii="Courier New" w:hAnsi="Courier New" w:cs="Courier New"/>
          <w:sz w:val="22"/>
          <w:szCs w:val="22"/>
        </w:rPr>
      </w:pPr>
      <w:ins w:id="22" w:author="Administrator" w:date="2014-10-15T21:54:00Z">
        <w:r>
          <w:rPr>
            <w:rFonts w:ascii="Courier New" w:hAnsi="Courier New" w:cs="Courier New"/>
            <w:sz w:val="22"/>
            <w:szCs w:val="22"/>
          </w:rPr>
          <w:br w:type="page"/>
        </w:r>
      </w:ins>
    </w:p>
    <w:p w:rsidR="00910146" w:rsidDel="000E2C14" w:rsidRDefault="00910146" w:rsidP="00E4052C">
      <w:pPr>
        <w:pStyle w:val="BodyTextIndent"/>
        <w:rPr>
          <w:del w:id="23" w:author="Administrator" w:date="2014-10-15T21:53:00Z"/>
          <w:rFonts w:ascii="Courier New" w:hAnsi="Courier New" w:cs="Courier New"/>
          <w:sz w:val="22"/>
          <w:szCs w:val="22"/>
        </w:rPr>
      </w:pPr>
    </w:p>
    <w:p w:rsidR="000D4B7D" w:rsidRPr="000D4B7D" w:rsidRDefault="001354A4" w:rsidP="00E4052C">
      <w:pPr>
        <w:pStyle w:val="BodyTextIndent"/>
        <w:rPr>
          <w:b/>
        </w:rPr>
        <w:pPrChange w:id="24" w:author="Administrator" w:date="2014-10-15T21:53:00Z">
          <w:pPr/>
        </w:pPrChange>
      </w:pPr>
      <w:r>
        <w:rPr>
          <w:b/>
          <w:noProof/>
        </w:rPr>
        <w:pict>
          <v:line id="_x0000_s1030" style="position:absolute;left:0;text-align:left;z-index:1" from="404.25pt,2.9pt" to="411pt,10.4pt" strokeweight="1.5pt"/>
        </w:pict>
      </w:r>
      <w:r w:rsidR="000D4B7D" w:rsidRPr="000D4B7D">
        <w:rPr>
          <w:b/>
        </w:rPr>
        <w:t>I</w:t>
      </w:r>
      <w:r w:rsidR="000D4B7D">
        <w:rPr>
          <w:b/>
        </w:rPr>
        <w:t>I</w:t>
      </w:r>
      <w:r w:rsidR="000D4B7D" w:rsidRPr="000D4B7D">
        <w:rPr>
          <w:b/>
        </w:rPr>
        <w:t>.</w:t>
      </w:r>
      <w:r w:rsidR="000D4B7D" w:rsidRPr="000D4B7D">
        <w:rPr>
          <w:b/>
        </w:rPr>
        <w:tab/>
      </w:r>
      <w:r w:rsidR="000D4B7D">
        <w:rPr>
          <w:b/>
        </w:rPr>
        <w:t>What is the output of the following printf statements?</w:t>
      </w:r>
      <w:r>
        <w:rPr>
          <w:b/>
        </w:rPr>
        <w:t xml:space="preserve"> Remember to use b for spaces.</w:t>
      </w:r>
    </w:p>
    <w:p w:rsidR="001354A4" w:rsidRDefault="001354A4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1354A4" w:rsidRDefault="00F203A1" w:rsidP="001354A4">
      <w:pPr>
        <w:pStyle w:val="BodyTextIndent"/>
        <w:numPr>
          <w:ilvl w:val="0"/>
          <w:numId w:val="9"/>
          <w:numberingChange w:id="25" w:author="administrator" w:date="2013-10-28T11:13:00Z" w:original="%1:1:0:."/>
        </w:numPr>
        <w:ind w:hanging="765"/>
        <w:rPr>
          <w:rFonts w:ascii="Courier New" w:hAnsi="Courier New" w:cs="Courier New"/>
          <w:sz w:val="22"/>
          <w:szCs w:val="22"/>
        </w:rPr>
      </w:pPr>
      <w:ins w:id="26" w:author="Administrator" w:date="2014-10-15T21:36:00Z">
        <w:r>
          <w:rPr>
            <w:rFonts w:ascii="Courier New" w:hAnsi="Courier New" w:cs="Courier New"/>
            <w:sz w:val="22"/>
            <w:szCs w:val="22"/>
          </w:rPr>
          <w:t>System.</w:t>
        </w:r>
      </w:ins>
      <w:r w:rsidR="001354A4">
        <w:rPr>
          <w:rFonts w:ascii="Courier New" w:hAnsi="Courier New" w:cs="Courier New"/>
          <w:sz w:val="22"/>
          <w:szCs w:val="22"/>
        </w:rPr>
        <w:t>out.printf("%f $%f #%d", 8.9, 1</w:t>
      </w:r>
      <w:ins w:id="27" w:author="Administrator" w:date="2014-10-15T21:36:00Z">
        <w:r>
          <w:rPr>
            <w:rFonts w:ascii="Courier New" w:hAnsi="Courier New" w:cs="Courier New"/>
            <w:sz w:val="22"/>
            <w:szCs w:val="22"/>
          </w:rPr>
          <w:t>0</w:t>
        </w:r>
      </w:ins>
      <w:r w:rsidR="001354A4">
        <w:rPr>
          <w:rFonts w:ascii="Courier New" w:hAnsi="Courier New" w:cs="Courier New"/>
          <w:sz w:val="22"/>
          <w:szCs w:val="22"/>
        </w:rPr>
        <w:t>2.56, 7)</w:t>
      </w:r>
    </w:p>
    <w:p w:rsidR="001354A4" w:rsidRDefault="001354A4" w:rsidP="001354A4">
      <w:pPr>
        <w:pStyle w:val="BodyTextIndent"/>
        <w:rPr>
          <w:rFonts w:ascii="Courier New" w:hAnsi="Courier New" w:cs="Courier New"/>
          <w:sz w:val="22"/>
          <w:szCs w:val="22"/>
        </w:rPr>
      </w:pPr>
    </w:p>
    <w:p w:rsidR="001354A4" w:rsidDel="00E4052C" w:rsidRDefault="001354A4" w:rsidP="001354A4">
      <w:pPr>
        <w:pStyle w:val="BodyTextIndent"/>
        <w:rPr>
          <w:del w:id="28" w:author="Administrator" w:date="2014-10-15T22:01:00Z"/>
          <w:rFonts w:ascii="Courier New" w:hAnsi="Courier New" w:cs="Courier New"/>
          <w:sz w:val="22"/>
          <w:szCs w:val="22"/>
        </w:rPr>
      </w:pPr>
    </w:p>
    <w:p w:rsidR="001354A4" w:rsidRDefault="001354A4" w:rsidP="001354A4">
      <w:pPr>
        <w:pStyle w:val="BodyTextIndent"/>
        <w:rPr>
          <w:rFonts w:ascii="Courier New" w:hAnsi="Courier New" w:cs="Courier New"/>
          <w:sz w:val="22"/>
          <w:szCs w:val="22"/>
        </w:rPr>
      </w:pPr>
    </w:p>
    <w:p w:rsidR="001354A4" w:rsidRDefault="001354A4" w:rsidP="001354A4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2.</w:t>
      </w:r>
      <w:r>
        <w:rPr>
          <w:rFonts w:ascii="Courier New" w:hAnsi="Courier New" w:cs="Courier New"/>
          <w:sz w:val="22"/>
          <w:szCs w:val="22"/>
        </w:rPr>
        <w:tab/>
      </w:r>
      <w:ins w:id="29" w:author="Administrator" w:date="2014-10-15T21:37:00Z">
        <w:r w:rsidR="00F203A1">
          <w:rPr>
            <w:rFonts w:ascii="Courier New" w:hAnsi="Courier New" w:cs="Courier New"/>
            <w:sz w:val="22"/>
            <w:szCs w:val="22"/>
          </w:rPr>
          <w:t xml:space="preserve">System </w:t>
        </w:r>
      </w:ins>
      <w:r>
        <w:rPr>
          <w:rFonts w:ascii="Courier New" w:hAnsi="Courier New" w:cs="Courier New"/>
          <w:sz w:val="22"/>
          <w:szCs w:val="22"/>
        </w:rPr>
        <w:t>out.printf("</w:t>
      </w:r>
      <w:r w:rsidR="00D63C11">
        <w:rPr>
          <w:rFonts w:ascii="Courier New" w:hAnsi="Courier New" w:cs="Courier New"/>
          <w:sz w:val="22"/>
          <w:szCs w:val="22"/>
        </w:rPr>
        <w:t>%</w:t>
      </w:r>
      <w:r>
        <w:rPr>
          <w:rFonts w:ascii="Courier New" w:hAnsi="Courier New" w:cs="Courier New"/>
          <w:sz w:val="22"/>
          <w:szCs w:val="22"/>
        </w:rPr>
        <w:t>0</w:t>
      </w:r>
      <w:ins w:id="30" w:author="Administrator" w:date="2014-10-15T21:36:00Z">
        <w:r w:rsidR="00F203A1">
          <w:rPr>
            <w:rFonts w:ascii="Courier New" w:hAnsi="Courier New" w:cs="Courier New"/>
            <w:sz w:val="22"/>
            <w:szCs w:val="22"/>
          </w:rPr>
          <w:t>8</w:t>
        </w:r>
      </w:ins>
      <w:del w:id="31" w:author="Administrator" w:date="2014-10-15T21:36:00Z">
        <w:r w:rsidDel="00F203A1">
          <w:rPr>
            <w:rFonts w:ascii="Courier New" w:hAnsi="Courier New" w:cs="Courier New"/>
            <w:sz w:val="22"/>
            <w:szCs w:val="22"/>
          </w:rPr>
          <w:delText>5</w:delText>
        </w:r>
      </w:del>
      <w:r>
        <w:rPr>
          <w:rFonts w:ascii="Courier New" w:hAnsi="Courier New" w:cs="Courier New"/>
          <w:sz w:val="22"/>
          <w:szCs w:val="22"/>
        </w:rPr>
        <w:t xml:space="preserve">d %s, </w:t>
      </w:r>
      <w:ins w:id="32" w:author="Administrator" w:date="2014-10-15T21:42:00Z">
        <w:r w:rsidR="00F203A1">
          <w:rPr>
            <w:rFonts w:ascii="Courier New" w:hAnsi="Courier New" w:cs="Courier New"/>
            <w:sz w:val="22"/>
            <w:szCs w:val="22"/>
          </w:rPr>
          <w:t>6591</w:t>
        </w:r>
      </w:ins>
      <w:del w:id="33" w:author="Administrator" w:date="2014-10-15T21:42:00Z">
        <w:r w:rsidDel="00F203A1">
          <w:rPr>
            <w:rFonts w:ascii="Courier New" w:hAnsi="Courier New" w:cs="Courier New"/>
            <w:sz w:val="22"/>
            <w:szCs w:val="22"/>
          </w:rPr>
          <w:delText>198</w:delText>
        </w:r>
      </w:del>
      <w:r>
        <w:rPr>
          <w:rFonts w:ascii="Courier New" w:hAnsi="Courier New" w:cs="Courier New"/>
          <w:sz w:val="22"/>
          <w:szCs w:val="22"/>
        </w:rPr>
        <w:t>, "</w:t>
      </w:r>
      <w:ins w:id="34" w:author="Administrator" w:date="2014-10-15T21:42:00Z">
        <w:r w:rsidR="00F203A1">
          <w:rPr>
            <w:rFonts w:ascii="Courier New" w:hAnsi="Courier New" w:cs="Courier New"/>
            <w:sz w:val="22"/>
            <w:szCs w:val="22"/>
          </w:rPr>
          <w:t>It is almost Friday!!!</w:t>
        </w:r>
      </w:ins>
      <w:del w:id="35" w:author="Administrator" w:date="2014-10-15T21:42:00Z">
        <w:r w:rsidR="00962A7A" w:rsidDel="00F203A1">
          <w:rPr>
            <w:rFonts w:ascii="Courier New" w:hAnsi="Courier New" w:cs="Courier New"/>
            <w:sz w:val="22"/>
            <w:szCs w:val="22"/>
          </w:rPr>
          <w:delText>Programmers love pizza</w:delText>
        </w:r>
        <w:r w:rsidR="00D63C11" w:rsidDel="00F203A1">
          <w:rPr>
            <w:rFonts w:ascii="Courier New" w:hAnsi="Courier New" w:cs="Courier New"/>
            <w:sz w:val="22"/>
            <w:szCs w:val="22"/>
          </w:rPr>
          <w:delText>.</w:delText>
        </w:r>
      </w:del>
      <w:r w:rsidR="00962A7A">
        <w:rPr>
          <w:rFonts w:ascii="Courier New" w:hAnsi="Courier New" w:cs="Courier New"/>
          <w:sz w:val="22"/>
          <w:szCs w:val="22"/>
        </w:rPr>
        <w:t>")</w:t>
      </w:r>
    </w:p>
    <w:p w:rsidR="001354A4" w:rsidRDefault="001354A4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962A7A" w:rsidDel="00E4052C" w:rsidRDefault="00962A7A" w:rsidP="001354A4">
      <w:pPr>
        <w:pStyle w:val="BodyTextIndent"/>
        <w:ind w:left="1800" w:hanging="1800"/>
        <w:rPr>
          <w:del w:id="36" w:author="Administrator" w:date="2014-10-15T22:01:00Z"/>
          <w:rFonts w:ascii="Courier New" w:hAnsi="Courier New" w:cs="Courier New"/>
          <w:sz w:val="22"/>
          <w:szCs w:val="22"/>
        </w:rPr>
      </w:pPr>
    </w:p>
    <w:p w:rsidR="00962A7A" w:rsidRDefault="00962A7A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962A7A" w:rsidRDefault="00962A7A" w:rsidP="00962A7A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3.</w:t>
      </w:r>
      <w:r>
        <w:rPr>
          <w:rFonts w:ascii="Courier New" w:hAnsi="Courier New" w:cs="Courier New"/>
          <w:sz w:val="22"/>
          <w:szCs w:val="22"/>
        </w:rPr>
        <w:tab/>
      </w:r>
      <w:ins w:id="37" w:author="Administrator" w:date="2014-10-15T21:37:00Z">
        <w:r w:rsidR="00F203A1">
          <w:rPr>
            <w:rFonts w:ascii="Courier New" w:hAnsi="Courier New" w:cs="Courier New"/>
            <w:sz w:val="22"/>
            <w:szCs w:val="22"/>
          </w:rPr>
          <w:t xml:space="preserve">System </w:t>
        </w:r>
      </w:ins>
      <w:r>
        <w:rPr>
          <w:rFonts w:ascii="Courier New" w:hAnsi="Courier New" w:cs="Courier New"/>
          <w:sz w:val="22"/>
          <w:szCs w:val="22"/>
        </w:rPr>
        <w:t>out.printf("</w:t>
      </w:r>
      <w:r w:rsidR="00D63C11">
        <w:rPr>
          <w:rFonts w:ascii="Courier New" w:hAnsi="Courier New" w:cs="Courier New"/>
          <w:sz w:val="22"/>
          <w:szCs w:val="22"/>
        </w:rPr>
        <w:t>%.8s" "Computer Science</w:t>
      </w:r>
      <w:ins w:id="38" w:author="Administrator" w:date="2014-10-15T21:43:00Z">
        <w:r w:rsidR="000E2C14">
          <w:rPr>
            <w:rFonts w:ascii="Courier New" w:hAnsi="Courier New" w:cs="Courier New"/>
            <w:sz w:val="22"/>
            <w:szCs w:val="22"/>
          </w:rPr>
          <w:t xml:space="preserve"> R</w:t>
        </w:r>
        <w:r w:rsidR="00F203A1">
          <w:rPr>
            <w:rFonts w:ascii="Courier New" w:hAnsi="Courier New" w:cs="Courier New"/>
            <w:sz w:val="22"/>
            <w:szCs w:val="22"/>
          </w:rPr>
          <w:t>ocks</w:t>
        </w:r>
      </w:ins>
      <w:del w:id="39" w:author="Administrator" w:date="2014-10-15T21:43:00Z">
        <w:r w:rsidR="00D63C11" w:rsidDel="00F203A1">
          <w:rPr>
            <w:rFonts w:ascii="Courier New" w:hAnsi="Courier New" w:cs="Courier New"/>
            <w:sz w:val="22"/>
            <w:szCs w:val="22"/>
          </w:rPr>
          <w:delText xml:space="preserve"> is cool</w:delText>
        </w:r>
      </w:del>
      <w:r w:rsidR="00D63C11">
        <w:rPr>
          <w:rFonts w:ascii="Courier New" w:hAnsi="Courier New" w:cs="Courier New"/>
          <w:sz w:val="22"/>
          <w:szCs w:val="22"/>
        </w:rPr>
        <w:t>!"</w:t>
      </w:r>
      <w:r>
        <w:rPr>
          <w:rFonts w:ascii="Courier New" w:hAnsi="Courier New" w:cs="Courier New"/>
          <w:sz w:val="22"/>
          <w:szCs w:val="22"/>
        </w:rPr>
        <w:t>)</w:t>
      </w:r>
    </w:p>
    <w:p w:rsidR="00962A7A" w:rsidRDefault="00962A7A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962A7A" w:rsidDel="00E4052C" w:rsidRDefault="00962A7A" w:rsidP="001354A4">
      <w:pPr>
        <w:pStyle w:val="BodyTextIndent"/>
        <w:ind w:left="1800" w:hanging="1800"/>
        <w:rPr>
          <w:del w:id="40" w:author="Administrator" w:date="2014-10-15T22:01:00Z"/>
          <w:rFonts w:ascii="Courier New" w:hAnsi="Courier New" w:cs="Courier New"/>
          <w:sz w:val="22"/>
          <w:szCs w:val="22"/>
        </w:rPr>
      </w:pPr>
    </w:p>
    <w:p w:rsidR="00962A7A" w:rsidRDefault="00962A7A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1354A4" w:rsidRPr="00962A7A" w:rsidRDefault="001354A4" w:rsidP="001354A4">
      <w:pPr>
        <w:pStyle w:val="BodyTextIndent"/>
        <w:ind w:left="1800" w:hanging="1800"/>
        <w:rPr>
          <w:rFonts w:ascii="Courier New" w:hAnsi="Courier New" w:cs="Courier New"/>
          <w:b/>
          <w:sz w:val="22"/>
          <w:szCs w:val="22"/>
        </w:rPr>
      </w:pPr>
      <w:r w:rsidRPr="00962A7A">
        <w:rPr>
          <w:rFonts w:ascii="Courier New" w:hAnsi="Courier New" w:cs="Courier New"/>
          <w:b/>
          <w:sz w:val="22"/>
          <w:szCs w:val="22"/>
        </w:rPr>
        <w:t>Str</w:t>
      </w:r>
      <w:r w:rsidR="00962A7A">
        <w:rPr>
          <w:rFonts w:ascii="Courier New" w:hAnsi="Courier New" w:cs="Courier New"/>
          <w:b/>
          <w:sz w:val="22"/>
          <w:szCs w:val="22"/>
        </w:rPr>
        <w:t>ing s</w:t>
      </w:r>
      <w:r w:rsidRPr="00962A7A">
        <w:rPr>
          <w:rFonts w:ascii="Courier New" w:hAnsi="Courier New" w:cs="Courier New"/>
          <w:b/>
          <w:sz w:val="22"/>
          <w:szCs w:val="22"/>
        </w:rPr>
        <w:t xml:space="preserve"> = "</w:t>
      </w:r>
      <w:r w:rsidR="00D63C11">
        <w:rPr>
          <w:rFonts w:ascii="Courier New" w:hAnsi="Courier New" w:cs="Courier New"/>
          <w:b/>
          <w:sz w:val="22"/>
          <w:szCs w:val="22"/>
        </w:rPr>
        <w:t>Java</w:t>
      </w:r>
      <w:r w:rsidRPr="00962A7A">
        <w:rPr>
          <w:rFonts w:ascii="Courier New" w:hAnsi="Courier New" w:cs="Courier New"/>
          <w:b/>
          <w:sz w:val="22"/>
          <w:szCs w:val="22"/>
        </w:rPr>
        <w:t>"</w:t>
      </w:r>
      <w:r w:rsidR="00962A7A">
        <w:rPr>
          <w:rFonts w:ascii="Courier New" w:hAnsi="Courier New" w:cs="Courier New"/>
          <w:b/>
          <w:sz w:val="22"/>
          <w:szCs w:val="22"/>
        </w:rPr>
        <w:t>; int x</w:t>
      </w:r>
      <w:r w:rsidR="00962A7A" w:rsidRPr="00962A7A">
        <w:rPr>
          <w:rFonts w:ascii="Courier New" w:hAnsi="Courier New" w:cs="Courier New"/>
          <w:b/>
          <w:sz w:val="22"/>
          <w:szCs w:val="22"/>
        </w:rPr>
        <w:t xml:space="preserve"> = 39</w:t>
      </w:r>
      <w:r w:rsidRPr="00962A7A">
        <w:rPr>
          <w:rFonts w:ascii="Courier New" w:hAnsi="Courier New" w:cs="Courier New"/>
          <w:b/>
          <w:sz w:val="22"/>
          <w:szCs w:val="22"/>
        </w:rPr>
        <w:t xml:space="preserve">; </w:t>
      </w:r>
      <w:r w:rsidR="0078246F">
        <w:rPr>
          <w:rFonts w:ascii="Courier New" w:hAnsi="Courier New" w:cs="Courier New"/>
          <w:b/>
          <w:sz w:val="22"/>
          <w:szCs w:val="22"/>
        </w:rPr>
        <w:t xml:space="preserve">int z = 62 </w:t>
      </w:r>
      <w:r w:rsidRPr="00962A7A">
        <w:rPr>
          <w:rFonts w:ascii="Courier New" w:hAnsi="Courier New" w:cs="Courier New"/>
          <w:b/>
          <w:sz w:val="22"/>
          <w:szCs w:val="22"/>
        </w:rPr>
        <w:t>double</w:t>
      </w:r>
      <w:r w:rsidR="00962A7A" w:rsidRPr="00962A7A">
        <w:rPr>
          <w:rFonts w:ascii="Courier New" w:hAnsi="Courier New" w:cs="Courier New"/>
          <w:b/>
          <w:sz w:val="22"/>
          <w:szCs w:val="22"/>
        </w:rPr>
        <w:t xml:space="preserve"> y = 12.89</w:t>
      </w:r>
      <w:ins w:id="41" w:author="Administrator" w:date="2014-10-15T21:43:00Z">
        <w:r w:rsidR="00F203A1">
          <w:rPr>
            <w:rFonts w:ascii="Courier New" w:hAnsi="Courier New" w:cs="Courier New"/>
            <w:b/>
            <w:sz w:val="22"/>
            <w:szCs w:val="22"/>
          </w:rPr>
          <w:t>);</w:t>
        </w:r>
      </w:ins>
    </w:p>
    <w:p w:rsidR="00962A7A" w:rsidRDefault="00962A7A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962A7A" w:rsidRDefault="00D63C11" w:rsidP="00962A7A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4</w:t>
      </w:r>
      <w:r w:rsidR="00962A7A">
        <w:rPr>
          <w:rFonts w:ascii="Courier New" w:hAnsi="Courier New" w:cs="Courier New"/>
          <w:sz w:val="22"/>
          <w:szCs w:val="22"/>
        </w:rPr>
        <w:t>.</w:t>
      </w:r>
      <w:r w:rsidR="00962A7A">
        <w:rPr>
          <w:rFonts w:ascii="Courier New" w:hAnsi="Courier New" w:cs="Courier New"/>
          <w:sz w:val="22"/>
          <w:szCs w:val="22"/>
        </w:rPr>
        <w:tab/>
      </w:r>
      <w:ins w:id="42" w:author="Administrator" w:date="2014-10-15T21:37:00Z">
        <w:r w:rsidR="00F203A1">
          <w:rPr>
            <w:rFonts w:ascii="Courier New" w:hAnsi="Courier New" w:cs="Courier New"/>
            <w:sz w:val="22"/>
            <w:szCs w:val="22"/>
          </w:rPr>
          <w:t xml:space="preserve">System </w:t>
        </w:r>
      </w:ins>
      <w:r w:rsidR="00962A7A">
        <w:rPr>
          <w:rFonts w:ascii="Courier New" w:hAnsi="Courier New" w:cs="Courier New"/>
          <w:sz w:val="22"/>
          <w:szCs w:val="22"/>
        </w:rPr>
        <w:t>out.printf("*%6.1f*%5d”,y, x"</w:t>
      </w:r>
      <w:ins w:id="43" w:author="Administrator" w:date="2014-10-15T21:43:00Z">
        <w:r w:rsidR="00F203A1">
          <w:rPr>
            <w:rFonts w:ascii="Courier New" w:hAnsi="Courier New" w:cs="Courier New"/>
            <w:sz w:val="22"/>
            <w:szCs w:val="22"/>
          </w:rPr>
          <w:t>);</w:t>
        </w:r>
      </w:ins>
      <w:del w:id="44" w:author="Administrator" w:date="2014-10-15T21:43:00Z">
        <w:r w:rsidR="00962A7A" w:rsidDel="00F203A1">
          <w:rPr>
            <w:rFonts w:ascii="Courier New" w:hAnsi="Courier New" w:cs="Courier New"/>
            <w:sz w:val="22"/>
            <w:szCs w:val="22"/>
          </w:rPr>
          <w:delText>)</w:delText>
        </w:r>
      </w:del>
    </w:p>
    <w:p w:rsidR="00962A7A" w:rsidRDefault="00962A7A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962A7A" w:rsidDel="00E4052C" w:rsidRDefault="00962A7A" w:rsidP="001354A4">
      <w:pPr>
        <w:pStyle w:val="BodyTextIndent"/>
        <w:ind w:left="1800" w:hanging="1800"/>
        <w:rPr>
          <w:del w:id="45" w:author="Administrator" w:date="2014-10-15T22:01:00Z"/>
          <w:rFonts w:ascii="Courier New" w:hAnsi="Courier New" w:cs="Courier New"/>
          <w:sz w:val="22"/>
          <w:szCs w:val="22"/>
        </w:rPr>
      </w:pPr>
    </w:p>
    <w:p w:rsidR="00962A7A" w:rsidRDefault="00962A7A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962A7A" w:rsidRDefault="00D63C11" w:rsidP="00962A7A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5</w:t>
      </w:r>
      <w:r w:rsidR="00962A7A">
        <w:rPr>
          <w:rFonts w:ascii="Courier New" w:hAnsi="Courier New" w:cs="Courier New"/>
          <w:sz w:val="22"/>
          <w:szCs w:val="22"/>
        </w:rPr>
        <w:t>.</w:t>
      </w:r>
      <w:r w:rsidR="00962A7A">
        <w:rPr>
          <w:rFonts w:ascii="Courier New" w:hAnsi="Courier New" w:cs="Courier New"/>
          <w:sz w:val="22"/>
          <w:szCs w:val="22"/>
        </w:rPr>
        <w:tab/>
      </w:r>
      <w:ins w:id="46" w:author="Administrator" w:date="2014-10-15T21:37:00Z">
        <w:r w:rsidR="00F203A1">
          <w:rPr>
            <w:rFonts w:ascii="Courier New" w:hAnsi="Courier New" w:cs="Courier New"/>
            <w:sz w:val="22"/>
            <w:szCs w:val="22"/>
          </w:rPr>
          <w:t xml:space="preserve">System </w:t>
        </w:r>
      </w:ins>
      <w:r w:rsidR="00962A7A">
        <w:rPr>
          <w:rFonts w:ascii="Courier New" w:hAnsi="Courier New" w:cs="Courier New"/>
          <w:sz w:val="22"/>
          <w:szCs w:val="22"/>
        </w:rPr>
        <w:t>out.printf("</w:t>
      </w:r>
      <w:ins w:id="47" w:author="Administrator" w:date="2014-10-15T21:44:00Z">
        <w:r w:rsidR="000E2C14">
          <w:rPr>
            <w:rFonts w:ascii="Consolas" w:hAnsi="Consolas" w:cs="Consolas"/>
            <w:color w:val="2A00FF"/>
            <w:sz w:val="20"/>
            <w:szCs w:val="20"/>
          </w:rPr>
          <w:t>*%o**%92</w:t>
        </w:r>
        <w:r w:rsidR="00F203A1" w:rsidRPr="00916165">
          <w:rPr>
            <w:rFonts w:ascii="Consolas" w:hAnsi="Consolas" w:cs="Consolas"/>
            <w:color w:val="2A00FF"/>
            <w:sz w:val="20"/>
            <w:szCs w:val="20"/>
          </w:rPr>
          <w:t>.1f*%s**"</w:t>
        </w:r>
        <w:r w:rsidR="00F203A1" w:rsidRPr="00916165">
          <w:rPr>
            <w:rFonts w:ascii="Consolas" w:hAnsi="Consolas" w:cs="Consolas"/>
            <w:color w:val="000000"/>
            <w:sz w:val="20"/>
            <w:szCs w:val="20"/>
          </w:rPr>
          <w:t>,</w:t>
        </w:r>
        <w:r w:rsidR="00F203A1">
          <w:rPr>
            <w:rFonts w:ascii="Consolas" w:hAnsi="Consolas" w:cs="Consolas"/>
            <w:color w:val="000000"/>
            <w:sz w:val="20"/>
            <w:szCs w:val="20"/>
          </w:rPr>
          <w:t>z,y,s</w:t>
        </w:r>
      </w:ins>
      <w:del w:id="48" w:author="Administrator" w:date="2014-10-15T21:40:00Z">
        <w:r w:rsidR="00962A7A" w:rsidDel="00F203A1">
          <w:rPr>
            <w:rFonts w:ascii="Courier New" w:hAnsi="Courier New" w:cs="Courier New"/>
            <w:sz w:val="22"/>
            <w:szCs w:val="22"/>
          </w:rPr>
          <w:delText>*%6.1f*%5d”,y, x</w:delText>
        </w:r>
      </w:del>
      <w:r w:rsidR="00962A7A">
        <w:rPr>
          <w:rFonts w:ascii="Courier New" w:hAnsi="Courier New" w:cs="Courier New"/>
          <w:sz w:val="22"/>
          <w:szCs w:val="22"/>
        </w:rPr>
        <w:t>")</w:t>
      </w:r>
    </w:p>
    <w:p w:rsidR="00962A7A" w:rsidRDefault="00962A7A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460EDC" w:rsidDel="00E4052C" w:rsidRDefault="00460EDC" w:rsidP="001354A4">
      <w:pPr>
        <w:pStyle w:val="BodyTextIndent"/>
        <w:ind w:left="1800" w:hanging="1800"/>
        <w:rPr>
          <w:del w:id="49" w:author="Administrator" w:date="2014-10-15T22:03:00Z"/>
          <w:rFonts w:ascii="Courier New" w:hAnsi="Courier New" w:cs="Courier New"/>
          <w:sz w:val="22"/>
          <w:szCs w:val="22"/>
        </w:rPr>
      </w:pPr>
    </w:p>
    <w:p w:rsidR="00D63C11" w:rsidDel="00E4052C" w:rsidRDefault="00D63C11" w:rsidP="001354A4">
      <w:pPr>
        <w:pStyle w:val="BodyTextIndent"/>
        <w:ind w:left="1800" w:hanging="1800"/>
        <w:rPr>
          <w:del w:id="50" w:author="Administrator" w:date="2014-10-15T22:03:00Z"/>
          <w:rFonts w:ascii="Courier New" w:hAnsi="Courier New" w:cs="Courier New"/>
          <w:sz w:val="22"/>
          <w:szCs w:val="22"/>
        </w:rPr>
      </w:pPr>
    </w:p>
    <w:p w:rsidR="00D63C11" w:rsidDel="00E4052C" w:rsidRDefault="00D63C11" w:rsidP="00D63C11">
      <w:pPr>
        <w:pStyle w:val="BodyTextIndent"/>
        <w:rPr>
          <w:del w:id="51" w:author="Administrator" w:date="2014-10-15T22:01:00Z"/>
          <w:rFonts w:ascii="Courier New" w:hAnsi="Courier New" w:cs="Courier New"/>
          <w:sz w:val="22"/>
          <w:szCs w:val="22"/>
        </w:rPr>
      </w:pPr>
      <w:del w:id="52" w:author="Administrator" w:date="2014-10-15T22:01:00Z">
        <w:r w:rsidDel="00E4052C">
          <w:rPr>
            <w:rFonts w:ascii="Courier New" w:hAnsi="Courier New" w:cs="Courier New"/>
            <w:sz w:val="22"/>
            <w:szCs w:val="22"/>
          </w:rPr>
          <w:delText>6.</w:delText>
        </w:r>
        <w:r w:rsidDel="00E4052C">
          <w:rPr>
            <w:rFonts w:ascii="Courier New" w:hAnsi="Courier New" w:cs="Courier New"/>
            <w:sz w:val="22"/>
            <w:szCs w:val="22"/>
          </w:rPr>
          <w:tab/>
          <w:delText>out.printf("3$d**%2$f**%1$s", s, y, x)</w:delText>
        </w:r>
      </w:del>
    </w:p>
    <w:p w:rsidR="00D63C11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460EDC" w:rsidRDefault="00F203A1" w:rsidP="00E4052C">
      <w:pPr>
        <w:pStyle w:val="BodyTextIndent"/>
        <w:numPr>
          <w:ilvl w:val="0"/>
          <w:numId w:val="12"/>
        </w:numPr>
        <w:ind w:hanging="720"/>
        <w:rPr>
          <w:rFonts w:ascii="Courier New" w:hAnsi="Courier New" w:cs="Courier New"/>
          <w:sz w:val="22"/>
          <w:szCs w:val="22"/>
        </w:rPr>
        <w:pPrChange w:id="53" w:author="Administrator" w:date="2014-10-15T22:04:00Z">
          <w:pPr>
            <w:pStyle w:val="BodyTextIndent"/>
            <w:ind w:left="1800" w:hanging="1800"/>
          </w:pPr>
        </w:pPrChange>
      </w:pPr>
      <w:ins w:id="54" w:author="Administrator" w:date="2014-10-15T21:40:00Z">
        <w:r w:rsidRPr="00916165">
          <w:rPr>
            <w:rFonts w:ascii="Consolas" w:hAnsi="Consolas" w:cs="Consolas"/>
            <w:color w:val="000000"/>
            <w:sz w:val="20"/>
            <w:szCs w:val="20"/>
          </w:rPr>
          <w:t>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.printf(</w:t>
        </w:r>
        <w:r w:rsidRPr="00916165">
          <w:rPr>
            <w:rFonts w:ascii="Consolas" w:hAnsi="Consolas" w:cs="Consolas"/>
            <w:color w:val="2A00FF"/>
            <w:sz w:val="20"/>
            <w:szCs w:val="20"/>
          </w:rPr>
          <w:t>"3$d**%2$f**%1$s"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, s, y, x);</w:t>
        </w:r>
      </w:ins>
    </w:p>
    <w:p w:rsidR="00D63C11" w:rsidRDefault="00D63C11" w:rsidP="001354A4">
      <w:pPr>
        <w:pStyle w:val="BodyTextIndent"/>
        <w:ind w:left="1800" w:hanging="1800"/>
        <w:rPr>
          <w:ins w:id="55" w:author="Administrator" w:date="2014-10-15T22:04:00Z"/>
          <w:rFonts w:ascii="Courier New" w:hAnsi="Courier New" w:cs="Courier New"/>
          <w:sz w:val="22"/>
          <w:szCs w:val="22"/>
        </w:rPr>
      </w:pPr>
    </w:p>
    <w:p w:rsidR="00E4052C" w:rsidRDefault="00E4052C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D63C11" w:rsidRDefault="00D63C11" w:rsidP="00D63C11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7.</w:t>
      </w:r>
      <w:r>
        <w:rPr>
          <w:rFonts w:ascii="Courier New" w:hAnsi="Courier New" w:cs="Courier New"/>
          <w:sz w:val="22"/>
          <w:szCs w:val="22"/>
        </w:rPr>
        <w:tab/>
      </w:r>
      <w:ins w:id="56" w:author="Administrator" w:date="2014-10-15T21:37:00Z">
        <w:r w:rsidR="00F203A1">
          <w:rPr>
            <w:rFonts w:ascii="Courier New" w:hAnsi="Courier New" w:cs="Courier New"/>
            <w:sz w:val="22"/>
            <w:szCs w:val="22"/>
          </w:rPr>
          <w:t xml:space="preserve">System </w:t>
        </w:r>
      </w:ins>
      <w:r>
        <w:rPr>
          <w:rFonts w:ascii="Courier New" w:hAnsi="Courier New" w:cs="Courier New"/>
          <w:sz w:val="22"/>
          <w:szCs w:val="22"/>
        </w:rPr>
        <w:t>out.printf("</w:t>
      </w:r>
      <w:r w:rsidR="0078246F">
        <w:rPr>
          <w:rFonts w:ascii="Courier New" w:hAnsi="Courier New" w:cs="Courier New"/>
          <w:sz w:val="22"/>
          <w:szCs w:val="22"/>
        </w:rPr>
        <w:t>x%x %.2s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78246F">
        <w:rPr>
          <w:rFonts w:ascii="Courier New" w:hAnsi="Courier New" w:cs="Courier New"/>
          <w:sz w:val="22"/>
          <w:szCs w:val="22"/>
        </w:rPr>
        <w:t>%4.1f</w:t>
      </w:r>
      <w:r>
        <w:rPr>
          <w:rFonts w:ascii="Courier New" w:hAnsi="Courier New" w:cs="Courier New"/>
          <w:sz w:val="22"/>
          <w:szCs w:val="22"/>
        </w:rPr>
        <w:t>",</w:t>
      </w:r>
      <w:r w:rsidR="0078246F">
        <w:rPr>
          <w:rFonts w:ascii="Courier New" w:hAnsi="Courier New" w:cs="Courier New"/>
          <w:sz w:val="22"/>
          <w:szCs w:val="22"/>
        </w:rPr>
        <w:t xml:space="preserve"> x, s, y</w:t>
      </w:r>
      <w:r>
        <w:rPr>
          <w:rFonts w:ascii="Courier New" w:hAnsi="Courier New" w:cs="Courier New"/>
          <w:sz w:val="22"/>
          <w:szCs w:val="22"/>
        </w:rPr>
        <w:t>)</w:t>
      </w:r>
    </w:p>
    <w:p w:rsidR="00D63C11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D63C11" w:rsidDel="00E4052C" w:rsidRDefault="00D63C11" w:rsidP="001354A4">
      <w:pPr>
        <w:pStyle w:val="BodyTextIndent"/>
        <w:ind w:left="1800" w:hanging="1800"/>
        <w:rPr>
          <w:del w:id="57" w:author="Administrator" w:date="2014-10-15T22:04:00Z"/>
          <w:rFonts w:ascii="Courier New" w:hAnsi="Courier New" w:cs="Courier New"/>
          <w:sz w:val="22"/>
          <w:szCs w:val="22"/>
        </w:rPr>
      </w:pPr>
    </w:p>
    <w:p w:rsidR="00D63C11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78246F" w:rsidRPr="0078246F" w:rsidRDefault="0078246F" w:rsidP="0078246F">
      <w:pPr>
        <w:pStyle w:val="BodyTextIndent"/>
        <w:rPr>
          <w:rFonts w:ascii="Courier New" w:hAnsi="Courier New" w:cs="Courier New"/>
          <w:sz w:val="22"/>
          <w:szCs w:val="22"/>
          <w:lang w:val="de-DE"/>
        </w:rPr>
      </w:pPr>
      <w:r w:rsidRPr="0078246F">
        <w:rPr>
          <w:rFonts w:ascii="Courier New" w:hAnsi="Courier New" w:cs="Courier New"/>
          <w:sz w:val="22"/>
          <w:szCs w:val="22"/>
          <w:lang w:val="de-DE"/>
        </w:rPr>
        <w:t>8.</w:t>
      </w:r>
      <w:r w:rsidRPr="0078246F">
        <w:rPr>
          <w:rFonts w:ascii="Courier New" w:hAnsi="Courier New" w:cs="Courier New"/>
          <w:sz w:val="22"/>
          <w:szCs w:val="22"/>
          <w:lang w:val="de-DE"/>
        </w:rPr>
        <w:tab/>
      </w:r>
      <w:ins w:id="58" w:author="Administrator" w:date="2014-10-15T21:37:00Z">
        <w:r w:rsidR="00F203A1">
          <w:rPr>
            <w:rFonts w:ascii="Courier New" w:hAnsi="Courier New" w:cs="Courier New"/>
            <w:sz w:val="22"/>
            <w:szCs w:val="22"/>
          </w:rPr>
          <w:t>System</w:t>
        </w:r>
        <w:r w:rsidR="00F203A1" w:rsidRPr="0078246F">
          <w:rPr>
            <w:rFonts w:ascii="Courier New" w:hAnsi="Courier New" w:cs="Courier New"/>
            <w:sz w:val="22"/>
            <w:szCs w:val="22"/>
            <w:lang w:val="de-DE"/>
          </w:rPr>
          <w:t xml:space="preserve"> </w:t>
        </w:r>
      </w:ins>
      <w:r w:rsidRPr="0078246F">
        <w:rPr>
          <w:rFonts w:ascii="Courier New" w:hAnsi="Courier New" w:cs="Courier New"/>
          <w:sz w:val="22"/>
          <w:szCs w:val="22"/>
          <w:lang w:val="de-DE"/>
        </w:rPr>
        <w:t>out.printf("%o**%x**%e**%f %08d", x, x, y, y, z)</w:t>
      </w:r>
    </w:p>
    <w:p w:rsidR="00D63C11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  <w:lang w:val="de-DE"/>
        </w:rPr>
      </w:pPr>
    </w:p>
    <w:p w:rsidR="00460EDC" w:rsidRPr="0078246F" w:rsidDel="00E4052C" w:rsidRDefault="00460EDC" w:rsidP="001354A4">
      <w:pPr>
        <w:pStyle w:val="BodyTextIndent"/>
        <w:ind w:left="1800" w:hanging="1800"/>
        <w:rPr>
          <w:del w:id="59" w:author="Administrator" w:date="2014-10-15T22:04:00Z"/>
          <w:rFonts w:ascii="Courier New" w:hAnsi="Courier New" w:cs="Courier New"/>
          <w:sz w:val="22"/>
          <w:szCs w:val="22"/>
          <w:lang w:val="de-DE"/>
        </w:rPr>
      </w:pPr>
    </w:p>
    <w:p w:rsidR="00D63C11" w:rsidRPr="0078246F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  <w:lang w:val="de-DE"/>
        </w:rPr>
      </w:pPr>
    </w:p>
    <w:p w:rsidR="0078246F" w:rsidRPr="00EF48D2" w:rsidRDefault="0078246F" w:rsidP="0078246F">
      <w:pPr>
        <w:pStyle w:val="BodyTextIndent"/>
        <w:rPr>
          <w:rFonts w:ascii="Courier New" w:hAnsi="Courier New" w:cs="Courier New"/>
          <w:sz w:val="22"/>
          <w:szCs w:val="22"/>
          <w:lang w:val="de-DE"/>
        </w:rPr>
      </w:pPr>
      <w:r w:rsidRPr="00EF48D2">
        <w:rPr>
          <w:rFonts w:ascii="Courier New" w:hAnsi="Courier New" w:cs="Courier New"/>
          <w:sz w:val="22"/>
          <w:szCs w:val="22"/>
          <w:lang w:val="de-DE"/>
        </w:rPr>
        <w:t>9.</w:t>
      </w:r>
      <w:r w:rsidRPr="00EF48D2">
        <w:rPr>
          <w:rFonts w:ascii="Courier New" w:hAnsi="Courier New" w:cs="Courier New"/>
          <w:sz w:val="22"/>
          <w:szCs w:val="22"/>
          <w:lang w:val="de-DE"/>
        </w:rPr>
        <w:tab/>
      </w:r>
      <w:ins w:id="60" w:author="Administrator" w:date="2014-10-15T21:37:00Z">
        <w:r w:rsidR="00F203A1">
          <w:rPr>
            <w:rFonts w:ascii="Courier New" w:hAnsi="Courier New" w:cs="Courier New"/>
            <w:sz w:val="22"/>
            <w:szCs w:val="22"/>
          </w:rPr>
          <w:t>System</w:t>
        </w:r>
        <w:r w:rsidR="00F203A1" w:rsidRPr="00EF48D2">
          <w:rPr>
            <w:rFonts w:ascii="Courier New" w:hAnsi="Courier New" w:cs="Courier New"/>
            <w:sz w:val="22"/>
            <w:szCs w:val="22"/>
            <w:lang w:val="de-DE"/>
          </w:rPr>
          <w:t xml:space="preserve"> </w:t>
        </w:r>
      </w:ins>
      <w:r w:rsidRPr="00EF48D2">
        <w:rPr>
          <w:rFonts w:ascii="Courier New" w:hAnsi="Courier New" w:cs="Courier New"/>
          <w:sz w:val="22"/>
          <w:szCs w:val="22"/>
          <w:lang w:val="de-DE"/>
        </w:rPr>
        <w:t>out.printf("</w:t>
      </w:r>
      <w:r w:rsidR="00EF48D2" w:rsidRPr="00EF48D2">
        <w:rPr>
          <w:rFonts w:ascii="Courier New" w:hAnsi="Courier New" w:cs="Courier New"/>
          <w:sz w:val="22"/>
          <w:szCs w:val="22"/>
          <w:lang w:val="de-DE"/>
        </w:rPr>
        <w:t xml:space="preserve">**%2$05d %x %d", x, z </w:t>
      </w:r>
      <w:r w:rsidRPr="00EF48D2">
        <w:rPr>
          <w:rFonts w:ascii="Courier New" w:hAnsi="Courier New" w:cs="Courier New"/>
          <w:sz w:val="22"/>
          <w:szCs w:val="22"/>
          <w:lang w:val="de-DE"/>
        </w:rPr>
        <w:t>)</w:t>
      </w:r>
    </w:p>
    <w:p w:rsidR="00460EDC" w:rsidRPr="00EF48D2" w:rsidRDefault="00460EDC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  <w:lang w:val="de-DE"/>
        </w:rPr>
      </w:pPr>
    </w:p>
    <w:p w:rsidR="00D63C11" w:rsidRPr="00EF48D2" w:rsidDel="00E4052C" w:rsidRDefault="00D63C11" w:rsidP="001354A4">
      <w:pPr>
        <w:pStyle w:val="BodyTextIndent"/>
        <w:ind w:left="1800" w:hanging="1800"/>
        <w:rPr>
          <w:del w:id="61" w:author="Administrator" w:date="2014-10-15T22:04:00Z"/>
          <w:rFonts w:ascii="Courier New" w:hAnsi="Courier New" w:cs="Courier New"/>
          <w:sz w:val="22"/>
          <w:szCs w:val="22"/>
          <w:lang w:val="de-DE"/>
        </w:rPr>
      </w:pPr>
    </w:p>
    <w:p w:rsidR="00D63C11" w:rsidRPr="00EF48D2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  <w:lang w:val="de-DE"/>
        </w:rPr>
      </w:pPr>
    </w:p>
    <w:p w:rsidR="00EF48D2" w:rsidRPr="00EF48D2" w:rsidRDefault="00EF48D2" w:rsidP="00EF48D2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10</w:t>
      </w:r>
      <w:r w:rsidRPr="00EF48D2">
        <w:rPr>
          <w:rFonts w:ascii="Courier New" w:hAnsi="Courier New" w:cs="Courier New"/>
          <w:sz w:val="22"/>
          <w:szCs w:val="22"/>
        </w:rPr>
        <w:t>.</w:t>
      </w:r>
      <w:r w:rsidRPr="00EF48D2">
        <w:rPr>
          <w:rFonts w:ascii="Courier New" w:hAnsi="Courier New" w:cs="Courier New"/>
          <w:sz w:val="22"/>
          <w:szCs w:val="22"/>
        </w:rPr>
        <w:tab/>
      </w:r>
      <w:ins w:id="62" w:author="Administrator" w:date="2014-10-15T21:37:00Z">
        <w:r w:rsidR="00F203A1">
          <w:rPr>
            <w:rFonts w:ascii="Courier New" w:hAnsi="Courier New" w:cs="Courier New"/>
            <w:sz w:val="22"/>
            <w:szCs w:val="22"/>
          </w:rPr>
          <w:t>System</w:t>
        </w:r>
        <w:r w:rsidR="00F203A1" w:rsidRPr="00EF48D2">
          <w:rPr>
            <w:rFonts w:ascii="Courier New" w:hAnsi="Courier New" w:cs="Courier New"/>
            <w:sz w:val="22"/>
            <w:szCs w:val="22"/>
          </w:rPr>
          <w:t xml:space="preserve"> </w:t>
        </w:r>
      </w:ins>
      <w:r w:rsidRPr="00EF48D2">
        <w:rPr>
          <w:rFonts w:ascii="Courier New" w:hAnsi="Courier New" w:cs="Courier New"/>
          <w:sz w:val="22"/>
          <w:szCs w:val="22"/>
        </w:rPr>
        <w:t>out.printf("*%-8s**%9s</w:t>
      </w:r>
      <w:r w:rsidR="00460EDC" w:rsidRPr="00EF48D2">
        <w:rPr>
          <w:rFonts w:ascii="Courier New" w:hAnsi="Courier New" w:cs="Courier New"/>
          <w:sz w:val="22"/>
          <w:szCs w:val="22"/>
        </w:rPr>
        <w:t>"</w:t>
      </w:r>
      <w:r w:rsidRPr="00EF48D2">
        <w:rPr>
          <w:rFonts w:ascii="Courier New" w:hAnsi="Courier New" w:cs="Courier New"/>
          <w:sz w:val="22"/>
          <w:szCs w:val="22"/>
        </w:rPr>
        <w:t>, s, s)</w:t>
      </w:r>
    </w:p>
    <w:p w:rsidR="00D63C11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D63C11" w:rsidRPr="00EF48D2" w:rsidDel="00E4052C" w:rsidRDefault="00D63C11" w:rsidP="001354A4">
      <w:pPr>
        <w:pStyle w:val="BodyTextIndent"/>
        <w:ind w:left="1800" w:hanging="1800"/>
        <w:rPr>
          <w:del w:id="63" w:author="Administrator" w:date="2014-10-15T22:04:00Z"/>
          <w:rFonts w:ascii="Courier New" w:hAnsi="Courier New" w:cs="Courier New"/>
          <w:sz w:val="22"/>
          <w:szCs w:val="22"/>
        </w:rPr>
      </w:pPr>
    </w:p>
    <w:p w:rsidR="00D63C11" w:rsidRPr="00EF48D2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460EDC" w:rsidRPr="00EF48D2" w:rsidRDefault="00460EDC" w:rsidP="00460EDC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11</w:t>
      </w:r>
      <w:r w:rsidRPr="00EF48D2">
        <w:rPr>
          <w:rFonts w:ascii="Courier New" w:hAnsi="Courier New" w:cs="Courier New"/>
          <w:sz w:val="22"/>
          <w:szCs w:val="22"/>
        </w:rPr>
        <w:t>.</w:t>
      </w:r>
      <w:r w:rsidRPr="00EF48D2">
        <w:rPr>
          <w:rFonts w:ascii="Courier New" w:hAnsi="Courier New" w:cs="Courier New"/>
          <w:sz w:val="22"/>
          <w:szCs w:val="22"/>
        </w:rPr>
        <w:tab/>
      </w:r>
      <w:ins w:id="64" w:author="Administrator" w:date="2014-10-15T21:37:00Z">
        <w:r w:rsidR="00F203A1">
          <w:rPr>
            <w:rFonts w:ascii="Courier New" w:hAnsi="Courier New" w:cs="Courier New"/>
            <w:sz w:val="22"/>
            <w:szCs w:val="22"/>
          </w:rPr>
          <w:t>System</w:t>
        </w:r>
        <w:r w:rsidR="00F203A1" w:rsidRPr="00EF48D2">
          <w:rPr>
            <w:rFonts w:ascii="Courier New" w:hAnsi="Courier New" w:cs="Courier New"/>
            <w:sz w:val="22"/>
            <w:szCs w:val="22"/>
          </w:rPr>
          <w:t xml:space="preserve"> </w:t>
        </w:r>
      </w:ins>
      <w:r w:rsidRPr="00EF48D2">
        <w:rPr>
          <w:rFonts w:ascii="Courier New" w:hAnsi="Courier New" w:cs="Courier New"/>
          <w:sz w:val="22"/>
          <w:szCs w:val="22"/>
        </w:rPr>
        <w:t>out.printf("</w:t>
      </w:r>
      <w:r>
        <w:rPr>
          <w:rFonts w:ascii="Courier New" w:hAnsi="Courier New" w:cs="Courier New"/>
          <w:sz w:val="22"/>
          <w:szCs w:val="22"/>
        </w:rPr>
        <w:t>%s 105%6d99%d %.5f</w:t>
      </w:r>
      <w:r w:rsidRPr="00EF48D2"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  <w:szCs w:val="22"/>
        </w:rPr>
        <w:t>, s+201</w:t>
      </w:r>
      <w:ins w:id="65" w:author="Administrator" w:date="2014-10-15T21:46:00Z">
        <w:r w:rsidR="000E2C14">
          <w:rPr>
            <w:rFonts w:ascii="Courier New" w:hAnsi="Courier New" w:cs="Courier New"/>
            <w:sz w:val="22"/>
            <w:szCs w:val="22"/>
          </w:rPr>
          <w:t>4</w:t>
        </w:r>
      </w:ins>
      <w:del w:id="66" w:author="Administrator" w:date="2014-10-15T21:46:00Z">
        <w:r w:rsidDel="000E2C14">
          <w:rPr>
            <w:rFonts w:ascii="Courier New" w:hAnsi="Courier New" w:cs="Courier New"/>
            <w:sz w:val="22"/>
            <w:szCs w:val="22"/>
          </w:rPr>
          <w:delText>0</w:delText>
        </w:r>
      </w:del>
      <w:r>
        <w:rPr>
          <w:rFonts w:ascii="Courier New" w:hAnsi="Courier New" w:cs="Courier New"/>
          <w:sz w:val="22"/>
          <w:szCs w:val="22"/>
        </w:rPr>
        <w:t>, z, x, 2056.399</w:t>
      </w:r>
      <w:r w:rsidRPr="00EF48D2">
        <w:rPr>
          <w:rFonts w:ascii="Courier New" w:hAnsi="Courier New" w:cs="Courier New"/>
          <w:sz w:val="22"/>
          <w:szCs w:val="22"/>
        </w:rPr>
        <w:t>)</w:t>
      </w:r>
    </w:p>
    <w:p w:rsidR="00D63C11" w:rsidRDefault="00D63C11" w:rsidP="001354A4">
      <w:pPr>
        <w:pStyle w:val="BodyTextIndent"/>
        <w:ind w:left="1800" w:hanging="1800"/>
        <w:rPr>
          <w:rFonts w:ascii="Courier New" w:hAnsi="Courier New" w:cs="Courier New"/>
          <w:b/>
          <w:sz w:val="22"/>
          <w:szCs w:val="22"/>
        </w:rPr>
      </w:pPr>
    </w:p>
    <w:p w:rsidR="00460EDC" w:rsidDel="00E4052C" w:rsidRDefault="00460EDC" w:rsidP="001354A4">
      <w:pPr>
        <w:pStyle w:val="BodyTextIndent"/>
        <w:ind w:left="1800" w:hanging="1800"/>
        <w:rPr>
          <w:del w:id="67" w:author="Administrator" w:date="2014-10-15T22:05:00Z"/>
          <w:rFonts w:ascii="Courier New" w:hAnsi="Courier New" w:cs="Courier New"/>
          <w:b/>
          <w:sz w:val="22"/>
          <w:szCs w:val="22"/>
        </w:rPr>
      </w:pPr>
    </w:p>
    <w:p w:rsidR="00460EDC" w:rsidDel="00E4052C" w:rsidRDefault="00460EDC" w:rsidP="001354A4">
      <w:pPr>
        <w:pStyle w:val="BodyTextIndent"/>
        <w:ind w:left="1800" w:hanging="1800"/>
        <w:rPr>
          <w:del w:id="68" w:author="Administrator" w:date="2014-10-15T22:05:00Z"/>
          <w:rFonts w:ascii="Courier New" w:hAnsi="Courier New" w:cs="Courier New"/>
          <w:b/>
          <w:sz w:val="22"/>
          <w:szCs w:val="22"/>
        </w:rPr>
      </w:pPr>
    </w:p>
    <w:p w:rsidR="00460EDC" w:rsidRDefault="00460EDC" w:rsidP="001354A4">
      <w:pPr>
        <w:pStyle w:val="BodyTextIndent"/>
        <w:ind w:left="1800" w:hanging="1800"/>
        <w:rPr>
          <w:rFonts w:ascii="Courier New" w:hAnsi="Courier New" w:cs="Courier New"/>
          <w:b/>
          <w:sz w:val="22"/>
          <w:szCs w:val="22"/>
        </w:rPr>
      </w:pPr>
    </w:p>
    <w:p w:rsidR="00460EDC" w:rsidRPr="00EF48D2" w:rsidRDefault="00460EDC" w:rsidP="00460EDC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12</w:t>
      </w:r>
      <w:r w:rsidRPr="00EF48D2">
        <w:rPr>
          <w:rFonts w:ascii="Courier New" w:hAnsi="Courier New" w:cs="Courier New"/>
          <w:sz w:val="22"/>
          <w:szCs w:val="22"/>
        </w:rPr>
        <w:t>.</w:t>
      </w:r>
      <w:r w:rsidRPr="00EF48D2">
        <w:rPr>
          <w:rFonts w:ascii="Courier New" w:hAnsi="Courier New" w:cs="Courier New"/>
          <w:sz w:val="22"/>
          <w:szCs w:val="22"/>
        </w:rPr>
        <w:tab/>
      </w:r>
      <w:ins w:id="69" w:author="Administrator" w:date="2014-10-15T21:37:00Z">
        <w:r w:rsidR="00F203A1">
          <w:rPr>
            <w:rFonts w:ascii="Courier New" w:hAnsi="Courier New" w:cs="Courier New"/>
            <w:sz w:val="22"/>
            <w:szCs w:val="22"/>
          </w:rPr>
          <w:t>System</w:t>
        </w:r>
        <w:r w:rsidR="00F203A1" w:rsidRPr="00EF48D2">
          <w:rPr>
            <w:rFonts w:ascii="Courier New" w:hAnsi="Courier New" w:cs="Courier New"/>
            <w:sz w:val="22"/>
            <w:szCs w:val="22"/>
          </w:rPr>
          <w:t xml:space="preserve"> </w:t>
        </w:r>
      </w:ins>
      <w:r w:rsidRPr="00EF48D2">
        <w:rPr>
          <w:rFonts w:ascii="Courier New" w:hAnsi="Courier New" w:cs="Courier New"/>
          <w:sz w:val="22"/>
          <w:szCs w:val="22"/>
        </w:rPr>
        <w:t>out.printf("</w:t>
      </w:r>
      <w:r>
        <w:rPr>
          <w:rFonts w:ascii="Courier New" w:hAnsi="Courier New" w:cs="Courier New"/>
          <w:sz w:val="22"/>
          <w:szCs w:val="22"/>
        </w:rPr>
        <w:t>%s %2$d %2$#</w:t>
      </w:r>
      <w:ins w:id="70" w:author="Administrator" w:date="2014-10-15T21:52:00Z">
        <w:r w:rsidR="000E2C14">
          <w:rPr>
            <w:rFonts w:ascii="Courier New" w:hAnsi="Courier New" w:cs="Courier New"/>
            <w:sz w:val="22"/>
            <w:szCs w:val="22"/>
          </w:rPr>
          <w:t>o</w:t>
        </w:r>
      </w:ins>
      <w:del w:id="71" w:author="Administrator" w:date="2014-10-15T21:52:00Z">
        <w:r w:rsidDel="000E2C14">
          <w:rPr>
            <w:rFonts w:ascii="Courier New" w:hAnsi="Courier New" w:cs="Courier New"/>
            <w:sz w:val="22"/>
            <w:szCs w:val="22"/>
          </w:rPr>
          <w:delText>0</w:delText>
        </w:r>
      </w:del>
      <w:r>
        <w:rPr>
          <w:rFonts w:ascii="Courier New" w:hAnsi="Courier New" w:cs="Courier New"/>
          <w:sz w:val="22"/>
          <w:szCs w:val="22"/>
        </w:rPr>
        <w:t xml:space="preserve"> %d</w:t>
      </w:r>
      <w:r w:rsidRPr="00EF48D2"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  <w:szCs w:val="22"/>
        </w:rPr>
        <w:t>,s, z, 59, 28</w:t>
      </w:r>
      <w:r w:rsidRPr="00EF48D2">
        <w:rPr>
          <w:rFonts w:ascii="Courier New" w:hAnsi="Courier New" w:cs="Courier New"/>
          <w:sz w:val="22"/>
          <w:szCs w:val="22"/>
        </w:rPr>
        <w:t>)</w:t>
      </w:r>
    </w:p>
    <w:p w:rsidR="00460EDC" w:rsidRDefault="00460EDC" w:rsidP="001354A4">
      <w:pPr>
        <w:pStyle w:val="BodyTextIndent"/>
        <w:ind w:left="1800" w:hanging="1800"/>
        <w:rPr>
          <w:ins w:id="72" w:author="Administrator" w:date="2014-10-15T22:05:00Z"/>
          <w:rFonts w:ascii="Courier New" w:hAnsi="Courier New" w:cs="Courier New"/>
          <w:b/>
          <w:sz w:val="22"/>
          <w:szCs w:val="22"/>
        </w:rPr>
      </w:pPr>
    </w:p>
    <w:p w:rsidR="00E4052C" w:rsidRDefault="00E4052C" w:rsidP="001354A4">
      <w:pPr>
        <w:pStyle w:val="BodyTextIndent"/>
        <w:ind w:left="1800" w:hanging="1800"/>
        <w:rPr>
          <w:ins w:id="73" w:author="Administrator" w:date="2014-10-15T22:05:00Z"/>
          <w:rFonts w:ascii="Courier New" w:hAnsi="Courier New" w:cs="Courier New"/>
          <w:b/>
          <w:sz w:val="22"/>
          <w:szCs w:val="22"/>
        </w:rPr>
      </w:pPr>
    </w:p>
    <w:p w:rsidR="00E4052C" w:rsidRDefault="00E4052C" w:rsidP="001354A4">
      <w:pPr>
        <w:pStyle w:val="BodyTextIndent"/>
        <w:ind w:left="1800" w:hanging="1800"/>
        <w:rPr>
          <w:ins w:id="74" w:author="Administrator" w:date="2014-10-15T22:05:00Z"/>
          <w:rFonts w:ascii="Courier New" w:hAnsi="Courier New" w:cs="Courier New"/>
          <w:b/>
          <w:sz w:val="22"/>
          <w:szCs w:val="22"/>
        </w:rPr>
      </w:pPr>
    </w:p>
    <w:p w:rsidR="00E4052C" w:rsidDel="000C5681" w:rsidRDefault="00E4052C" w:rsidP="000C5681">
      <w:pPr>
        <w:pStyle w:val="BodyTextIndent"/>
        <w:ind w:left="1800" w:hanging="1800"/>
        <w:rPr>
          <w:del w:id="75" w:author="Administrator" w:date="2014-10-15T22:17:00Z"/>
          <w:rFonts w:ascii="Courier New" w:hAnsi="Courier New" w:cs="Courier New"/>
          <w:b/>
          <w:sz w:val="22"/>
          <w:szCs w:val="22"/>
        </w:rPr>
        <w:pPrChange w:id="76" w:author="Administrator" w:date="2014-10-15T22:17:00Z">
          <w:pPr>
            <w:pStyle w:val="BodyTextIndent"/>
            <w:ind w:left="1800" w:hanging="1800"/>
          </w:pPr>
        </w:pPrChange>
      </w:pPr>
      <w:ins w:id="77" w:author="Administrator" w:date="2014-10-15T22:05:00Z">
        <w:r>
          <w:rPr>
            <w:rFonts w:ascii="Courier New" w:hAnsi="Courier New" w:cs="Courier New"/>
            <w:b/>
            <w:sz w:val="22"/>
            <w:szCs w:val="22"/>
          </w:rPr>
          <w:br w:type="page"/>
        </w:r>
      </w:ins>
      <w:ins w:id="78" w:author="Administrator" w:date="2014-10-15T22:17:00Z">
        <w:r w:rsidR="000C5681" w:rsidDel="000C5681">
          <w:rPr>
            <w:rFonts w:ascii="Courier New" w:hAnsi="Courier New" w:cs="Courier New"/>
            <w:b/>
            <w:sz w:val="22"/>
            <w:szCs w:val="22"/>
          </w:rPr>
          <w:lastRenderedPageBreak/>
          <w:t xml:space="preserve"> </w:t>
        </w:r>
      </w:ins>
    </w:p>
    <w:p w:rsidR="00460EDC" w:rsidDel="00E4052C" w:rsidRDefault="00460EDC" w:rsidP="000C5681">
      <w:pPr>
        <w:pStyle w:val="BodyTextIndent"/>
        <w:ind w:left="1800" w:hanging="1800"/>
        <w:rPr>
          <w:del w:id="79" w:author="Administrator" w:date="2014-10-15T22:05:00Z"/>
          <w:rFonts w:ascii="Courier New" w:hAnsi="Courier New" w:cs="Courier New"/>
          <w:b/>
          <w:sz w:val="22"/>
          <w:szCs w:val="22"/>
        </w:rPr>
        <w:pPrChange w:id="80" w:author="Administrator" w:date="2014-10-15T22:17:00Z">
          <w:pPr>
            <w:pStyle w:val="BodyTextIndent"/>
            <w:ind w:left="1800" w:hanging="1800"/>
          </w:pPr>
        </w:pPrChange>
      </w:pPr>
    </w:p>
    <w:p w:rsidR="00460EDC" w:rsidDel="00E4052C" w:rsidRDefault="00460EDC" w:rsidP="000C5681">
      <w:pPr>
        <w:pStyle w:val="BodyTextIndent"/>
        <w:ind w:left="1800" w:hanging="1800"/>
        <w:rPr>
          <w:del w:id="81" w:author="Administrator" w:date="2014-10-15T22:05:00Z"/>
          <w:rFonts w:ascii="Courier New" w:hAnsi="Courier New" w:cs="Courier New"/>
          <w:b/>
          <w:sz w:val="22"/>
          <w:szCs w:val="22"/>
        </w:rPr>
        <w:pPrChange w:id="82" w:author="Administrator" w:date="2014-10-15T22:17:00Z">
          <w:pPr>
            <w:pStyle w:val="BodyTextIndent"/>
            <w:ind w:left="1800" w:hanging="1800"/>
          </w:pPr>
        </w:pPrChange>
      </w:pPr>
    </w:p>
    <w:p w:rsidR="00F203A1" w:rsidRPr="000E2C14" w:rsidRDefault="00F203A1" w:rsidP="000C5681">
      <w:pPr>
        <w:pStyle w:val="BodyTextIndent"/>
        <w:ind w:left="1800" w:hanging="1800"/>
        <w:rPr>
          <w:ins w:id="83" w:author="Administrator" w:date="2014-10-15T21:35:00Z"/>
          <w:rFonts w:ascii="Courier New" w:hAnsi="Courier New" w:cs="Courier New"/>
          <w:b/>
          <w:rPrChange w:id="84" w:author="Administrator" w:date="2014-10-15T21:53:00Z">
            <w:rPr>
              <w:ins w:id="85" w:author="Administrator" w:date="2014-10-15T21:35:00Z"/>
              <w:rFonts w:ascii="Courier New" w:hAnsi="Courier New" w:cs="Courier New"/>
              <w:b/>
              <w:sz w:val="22"/>
              <w:szCs w:val="22"/>
            </w:rPr>
          </w:rPrChange>
        </w:rPr>
        <w:pPrChange w:id="86" w:author="Administrator" w:date="2014-10-15T22:17:00Z">
          <w:pPr>
            <w:pStyle w:val="BodyTextIndent"/>
            <w:ind w:left="1800" w:hanging="1800"/>
          </w:pPr>
        </w:pPrChange>
      </w:pPr>
    </w:p>
    <w:p w:rsidR="00F203A1" w:rsidDel="00A7567F" w:rsidRDefault="00F203A1" w:rsidP="001354A4">
      <w:pPr>
        <w:pStyle w:val="BodyTextIndent"/>
        <w:ind w:left="1800" w:hanging="1800"/>
        <w:rPr>
          <w:del w:id="87" w:author="Administrator" w:date="2014-10-15T22:06:00Z"/>
          <w:rFonts w:ascii="Courier New" w:hAnsi="Courier New" w:cs="Courier New"/>
          <w:b/>
          <w:sz w:val="22"/>
          <w:szCs w:val="22"/>
        </w:rPr>
      </w:pPr>
    </w:p>
    <w:p w:rsidR="00EF48D2" w:rsidRPr="00460EDC" w:rsidRDefault="00EF48D2" w:rsidP="00EF48D2">
      <w:pPr>
        <w:pStyle w:val="BodyTextIndent"/>
        <w:ind w:left="1800" w:hanging="1800"/>
        <w:jc w:val="center"/>
        <w:rPr>
          <w:b/>
        </w:rPr>
      </w:pPr>
      <w:r w:rsidRPr="00460EDC">
        <w:rPr>
          <w:b/>
        </w:rPr>
        <w:t>BONUS QUESTIONS</w:t>
      </w:r>
      <w:r w:rsidR="00460EDC" w:rsidRPr="00460EDC">
        <w:rPr>
          <w:b/>
        </w:rPr>
        <w:t xml:space="preserve"> (3 points each)</w:t>
      </w:r>
    </w:p>
    <w:p w:rsidR="00EF48D2" w:rsidRDefault="00EF48D2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460EDC" w:rsidRDefault="00460EDC" w:rsidP="00A7567F">
      <w:pPr>
        <w:numPr>
          <w:ilvl w:val="0"/>
          <w:numId w:val="10"/>
          <w:numberingChange w:id="88" w:author="administrator" w:date="2013-10-28T11:13:00Z" w:original="%1:1:0:."/>
        </w:numPr>
        <w:tabs>
          <w:tab w:val="clear" w:pos="720"/>
          <w:tab w:val="num" w:pos="90"/>
        </w:tabs>
        <w:ind w:hanging="720"/>
        <w:rPr>
          <w:sz w:val="20"/>
          <w:szCs w:val="20"/>
        </w:rPr>
      </w:pPr>
      <w:r w:rsidRPr="00272477">
        <w:rPr>
          <w:sz w:val="20"/>
          <w:szCs w:val="20"/>
        </w:rPr>
        <w:t>The island of Elbonia has a rather eccentric postal system. Postage for an item can be anything from 1 dinar to 15 dinari, and you must use exact postage. Frustratingly, there is only space on the envelopes in Elbonia to attach a maximum of three stamps. What is more, they only have three different denominations of stamps, can you work out what they are?</w:t>
      </w:r>
    </w:p>
    <w:p w:rsidR="000C5681" w:rsidRDefault="000C5681" w:rsidP="000C5681">
      <w:pPr>
        <w:numPr>
          <w:numberingChange w:id="89" w:author="administrator" w:date="2013-10-28T11:13:00Z" w:original="%1:1:0:."/>
        </w:numPr>
        <w:rPr>
          <w:sz w:val="20"/>
          <w:szCs w:val="20"/>
        </w:rPr>
        <w:pPrChange w:id="90" w:author="Administrator" w:date="2014-10-15T22:16:00Z">
          <w:pPr>
            <w:numPr>
              <w:numId w:val="10"/>
            </w:numPr>
            <w:tabs>
              <w:tab w:val="num" w:pos="90"/>
            </w:tabs>
            <w:ind w:left="720" w:hanging="720"/>
          </w:pPr>
        </w:pPrChange>
      </w:pPr>
    </w:p>
    <w:p w:rsidR="000C5681" w:rsidRPr="00272477" w:rsidDel="000C5681" w:rsidRDefault="000C5681" w:rsidP="000C5681">
      <w:pPr>
        <w:numPr>
          <w:numberingChange w:id="91" w:author="administrator" w:date="2013-10-28T11:13:00Z" w:original="%1:1:0:."/>
        </w:numPr>
        <w:ind w:left="720"/>
        <w:rPr>
          <w:del w:id="92" w:author="Administrator" w:date="2014-10-15T22:17:00Z"/>
          <w:sz w:val="20"/>
          <w:szCs w:val="20"/>
        </w:rPr>
        <w:pPrChange w:id="93" w:author="Administrator" w:date="2014-10-15T22:16:00Z">
          <w:pPr>
            <w:numPr>
              <w:numId w:val="10"/>
            </w:numPr>
            <w:tabs>
              <w:tab w:val="num" w:pos="90"/>
            </w:tabs>
            <w:ind w:left="720" w:hanging="720"/>
          </w:pPr>
        </w:pPrChange>
      </w:pPr>
    </w:p>
    <w:p w:rsidR="00460EDC" w:rsidRDefault="00460EDC" w:rsidP="003E3B44">
      <w:pPr>
        <w:tabs>
          <w:tab w:val="num" w:pos="90"/>
        </w:tabs>
        <w:ind w:hanging="1710"/>
      </w:pPr>
    </w:p>
    <w:p w:rsidR="00460EDC" w:rsidRDefault="00460EDC" w:rsidP="003E3B44">
      <w:pPr>
        <w:tabs>
          <w:tab w:val="num" w:pos="90"/>
        </w:tabs>
        <w:ind w:hanging="1710"/>
      </w:pPr>
    </w:p>
    <w:p w:rsidR="00460EDC" w:rsidRDefault="00460EDC" w:rsidP="003E3B44">
      <w:pPr>
        <w:tabs>
          <w:tab w:val="num" w:pos="90"/>
        </w:tabs>
        <w:ind w:hanging="1710"/>
      </w:pPr>
    </w:p>
    <w:p w:rsidR="00460EDC" w:rsidRDefault="00460EDC" w:rsidP="003E3B44">
      <w:pPr>
        <w:tabs>
          <w:tab w:val="num" w:pos="90"/>
        </w:tabs>
        <w:ind w:hanging="1710"/>
      </w:pPr>
    </w:p>
    <w:p w:rsidR="00460EDC" w:rsidRDefault="00460EDC" w:rsidP="003E3B44">
      <w:pPr>
        <w:tabs>
          <w:tab w:val="num" w:pos="90"/>
        </w:tabs>
        <w:ind w:hanging="1710"/>
      </w:pPr>
    </w:p>
    <w:p w:rsidR="00460EDC" w:rsidRDefault="00460EDC" w:rsidP="003E3B44">
      <w:pPr>
        <w:tabs>
          <w:tab w:val="num" w:pos="90"/>
        </w:tabs>
        <w:ind w:hanging="1710"/>
      </w:pPr>
    </w:p>
    <w:p w:rsidR="00460EDC" w:rsidRDefault="00460EDC" w:rsidP="003E3B44">
      <w:pPr>
        <w:tabs>
          <w:tab w:val="num" w:pos="90"/>
        </w:tabs>
        <w:ind w:hanging="1710"/>
      </w:pPr>
    </w:p>
    <w:p w:rsidR="00460EDC" w:rsidRDefault="00460EDC" w:rsidP="003E3B44">
      <w:pPr>
        <w:tabs>
          <w:tab w:val="num" w:pos="90"/>
        </w:tabs>
        <w:ind w:hanging="1710"/>
      </w:pPr>
    </w:p>
    <w:p w:rsidR="00460EDC" w:rsidRPr="00272477" w:rsidDel="003E3B44" w:rsidRDefault="00460EDC" w:rsidP="003E3B44">
      <w:pPr>
        <w:pStyle w:val="NormalWeb"/>
        <w:tabs>
          <w:tab w:val="num" w:pos="90"/>
        </w:tabs>
        <w:ind w:hanging="1710"/>
        <w:rPr>
          <w:del w:id="94" w:author="Administrator" w:date="2014-10-15T20:47:00Z"/>
          <w:sz w:val="20"/>
          <w:szCs w:val="20"/>
        </w:rPr>
      </w:pPr>
      <w:del w:id="95" w:author="Administrator" w:date="2014-10-15T20:47:00Z">
        <w:r w:rsidRPr="00272477" w:rsidDel="003E3B44">
          <w:rPr>
            <w:sz w:val="20"/>
            <w:szCs w:val="20"/>
          </w:rPr>
          <w:delText>2.</w:delText>
        </w:r>
        <w:r w:rsidRPr="00272477" w:rsidDel="003E3B44">
          <w:rPr>
            <w:sz w:val="20"/>
            <w:szCs w:val="20"/>
          </w:rPr>
          <w:tab/>
          <w:delText xml:space="preserve">Below is </w:delText>
        </w:r>
        <w:r w:rsidDel="003E3B44">
          <w:rPr>
            <w:sz w:val="20"/>
            <w:szCs w:val="20"/>
          </w:rPr>
          <w:delText xml:space="preserve">the number </w:delText>
        </w:r>
        <w:r w:rsidRPr="00272477" w:rsidDel="003E3B44">
          <w:rPr>
            <w:sz w:val="20"/>
            <w:szCs w:val="20"/>
          </w:rPr>
          <w:delText xml:space="preserve">99, </w:delText>
        </w:r>
        <w:r w:rsidDel="003E3B44">
          <w:rPr>
            <w:sz w:val="20"/>
            <w:szCs w:val="20"/>
          </w:rPr>
          <w:delText xml:space="preserve">by </w:delText>
        </w:r>
        <w:r w:rsidRPr="00272477" w:rsidDel="003E3B44">
          <w:rPr>
            <w:sz w:val="20"/>
            <w:szCs w:val="20"/>
          </w:rPr>
          <w:delText xml:space="preserve">moving only two lines, </w:delText>
        </w:r>
        <w:r w:rsidDel="003E3B44">
          <w:rPr>
            <w:sz w:val="20"/>
            <w:szCs w:val="20"/>
          </w:rPr>
          <w:delText xml:space="preserve">how </w:delText>
        </w:r>
        <w:r w:rsidRPr="00272477" w:rsidDel="003E3B44">
          <w:rPr>
            <w:sz w:val="20"/>
            <w:szCs w:val="20"/>
          </w:rPr>
          <w:delText xml:space="preserve">can you turn this </w:delText>
        </w:r>
        <w:r w:rsidDel="003E3B44">
          <w:rPr>
            <w:sz w:val="20"/>
            <w:szCs w:val="20"/>
          </w:rPr>
          <w:delText xml:space="preserve">LED </w:delText>
        </w:r>
        <w:r w:rsidRPr="00272477" w:rsidDel="003E3B44">
          <w:rPr>
            <w:sz w:val="20"/>
            <w:szCs w:val="20"/>
          </w:rPr>
          <w:delText xml:space="preserve">into 25? </w:delText>
        </w:r>
      </w:del>
    </w:p>
    <w:p w:rsidR="00460EDC" w:rsidDel="003E3B44" w:rsidRDefault="00460EDC" w:rsidP="003E3B44">
      <w:pPr>
        <w:pStyle w:val="ff"/>
        <w:tabs>
          <w:tab w:val="num" w:pos="90"/>
        </w:tabs>
        <w:ind w:hanging="1710"/>
        <w:rPr>
          <w:del w:id="96" w:author="Administrator" w:date="2014-10-15T20:47:00Z"/>
        </w:rPr>
      </w:pPr>
      <w:del w:id="97" w:author="Administrator" w:date="2014-10-15T20:47:00Z">
        <w:r w:rsidDel="003E3B44">
          <w:fldChar w:fldCharType="begin"/>
        </w:r>
        <w:r w:rsidDel="003E3B44">
          <w:delInstrText xml:space="preserve"> INCLUDEPICTURE "http://www.brainbashers.com/puzzleimages/99a.gif" \* MERGEFORMATINET </w:delInstrText>
        </w:r>
        <w:r w:rsidDel="003E3B44">
          <w:fldChar w:fldCharType="separate"/>
        </w:r>
        <w:r w:rsidDel="003E3B44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?" style="width:120.65pt;height:88.65pt">
              <v:imagedata r:id="rId7" r:href="rId8"/>
            </v:shape>
          </w:pict>
        </w:r>
        <w:r w:rsidDel="003E3B44">
          <w:fldChar w:fldCharType="end"/>
        </w:r>
      </w:del>
    </w:p>
    <w:p w:rsidR="00460EDC" w:rsidRDefault="00460EDC" w:rsidP="003E3B44">
      <w:pPr>
        <w:tabs>
          <w:tab w:val="num" w:pos="90"/>
        </w:tabs>
        <w:ind w:left="360" w:hanging="1710"/>
      </w:pPr>
    </w:p>
    <w:p w:rsidR="00460EDC" w:rsidRDefault="00460EDC" w:rsidP="003E3B44">
      <w:pPr>
        <w:tabs>
          <w:tab w:val="num" w:pos="90"/>
        </w:tabs>
        <w:ind w:left="360" w:hanging="1710"/>
      </w:pPr>
    </w:p>
    <w:p w:rsidR="00460EDC" w:rsidRDefault="00460EDC" w:rsidP="003E3B44">
      <w:pPr>
        <w:tabs>
          <w:tab w:val="num" w:pos="90"/>
        </w:tabs>
        <w:ind w:left="360" w:hanging="1710"/>
      </w:pPr>
    </w:p>
    <w:p w:rsidR="00460EDC" w:rsidRDefault="00460EDC" w:rsidP="003E3B44">
      <w:pPr>
        <w:tabs>
          <w:tab w:val="num" w:pos="90"/>
        </w:tabs>
        <w:ind w:left="360" w:hanging="1710"/>
      </w:pPr>
    </w:p>
    <w:p w:rsidR="00460EDC" w:rsidRDefault="00460EDC" w:rsidP="003E3B44">
      <w:pPr>
        <w:tabs>
          <w:tab w:val="num" w:pos="90"/>
        </w:tabs>
        <w:ind w:left="360" w:hanging="1710"/>
      </w:pPr>
    </w:p>
    <w:p w:rsidR="00460EDC" w:rsidRDefault="00460EDC" w:rsidP="003E3B44">
      <w:pPr>
        <w:tabs>
          <w:tab w:val="num" w:pos="90"/>
        </w:tabs>
        <w:ind w:left="360" w:hanging="1710"/>
      </w:pPr>
    </w:p>
    <w:p w:rsidR="00460EDC" w:rsidRDefault="00460EDC" w:rsidP="003E3B44">
      <w:pPr>
        <w:tabs>
          <w:tab w:val="num" w:pos="90"/>
        </w:tabs>
        <w:ind w:left="360" w:hanging="1710"/>
      </w:pPr>
    </w:p>
    <w:p w:rsidR="00460EDC" w:rsidRDefault="00460EDC" w:rsidP="003E3B44">
      <w:pPr>
        <w:tabs>
          <w:tab w:val="num" w:pos="90"/>
        </w:tabs>
        <w:ind w:left="360" w:hanging="1710"/>
      </w:pPr>
    </w:p>
    <w:p w:rsidR="00460EDC" w:rsidRDefault="00460EDC" w:rsidP="00A7567F">
      <w:pPr>
        <w:pStyle w:val="NormalWeb"/>
        <w:numPr>
          <w:ilvl w:val="0"/>
          <w:numId w:val="10"/>
          <w:numberingChange w:id="98" w:author="administrator" w:date="2013-10-28T11:13:00Z" w:original="%1:3:0:."/>
        </w:numPr>
        <w:ind w:hanging="720"/>
        <w:rPr>
          <w:sz w:val="20"/>
          <w:szCs w:val="20"/>
        </w:rPr>
        <w:pPrChange w:id="99" w:author="Administrator" w:date="2014-10-15T22:06:00Z">
          <w:pPr>
            <w:pStyle w:val="NormalWeb"/>
            <w:numPr>
              <w:numId w:val="11"/>
            </w:numPr>
            <w:tabs>
              <w:tab w:val="num" w:pos="90"/>
            </w:tabs>
            <w:ind w:left="720" w:hanging="810"/>
          </w:pPr>
        </w:pPrChange>
      </w:pPr>
      <w:r w:rsidRPr="00272477">
        <w:rPr>
          <w:sz w:val="20"/>
          <w:szCs w:val="20"/>
        </w:rPr>
        <w:t>On my local railway track there is a tunnel which is 5 miles long. A train, which was 440 yards long, entered the tunnel at a speed of 50 miles per hour. How long did it take for the whole of the train to pass completely through the tunnel? [Note: there are 1760 yards in a mile].</w:t>
      </w:r>
    </w:p>
    <w:p w:rsidR="00EF48D2" w:rsidRDefault="00EF48D2" w:rsidP="003E3B44">
      <w:pPr>
        <w:pStyle w:val="BodyTextIndent"/>
        <w:tabs>
          <w:tab w:val="num" w:pos="90"/>
        </w:tabs>
        <w:ind w:left="1800" w:hanging="1710"/>
        <w:rPr>
          <w:rFonts w:ascii="Courier New" w:hAnsi="Courier New" w:cs="Courier New"/>
          <w:sz w:val="22"/>
          <w:szCs w:val="22"/>
        </w:rPr>
      </w:pPr>
    </w:p>
    <w:p w:rsidR="00EF48D2" w:rsidDel="000C5681" w:rsidRDefault="00EF48D2" w:rsidP="003E3B44">
      <w:pPr>
        <w:pStyle w:val="BodyTextIndent"/>
        <w:tabs>
          <w:tab w:val="num" w:pos="90"/>
        </w:tabs>
        <w:ind w:left="1800" w:hanging="1710"/>
        <w:rPr>
          <w:del w:id="100" w:author="Administrator" w:date="2014-10-15T22:18:00Z"/>
          <w:rFonts w:ascii="Courier New" w:hAnsi="Courier New" w:cs="Courier New"/>
          <w:sz w:val="22"/>
          <w:szCs w:val="22"/>
        </w:rPr>
      </w:pPr>
    </w:p>
    <w:p w:rsidR="00EF48D2" w:rsidDel="000C5681" w:rsidRDefault="00EF48D2" w:rsidP="00A7567F">
      <w:pPr>
        <w:pStyle w:val="BodyTextIndent"/>
        <w:ind w:left="90" w:hanging="90"/>
        <w:rPr>
          <w:del w:id="101" w:author="Administrator" w:date="2014-10-15T22:18:00Z"/>
          <w:rFonts w:ascii="Courier New" w:hAnsi="Courier New" w:cs="Courier New"/>
          <w:sz w:val="22"/>
          <w:szCs w:val="22"/>
        </w:rPr>
      </w:pPr>
    </w:p>
    <w:p w:rsidR="00EF48D2" w:rsidDel="000C5681" w:rsidRDefault="00EF48D2" w:rsidP="00A7567F">
      <w:pPr>
        <w:pStyle w:val="BodyTextIndent"/>
        <w:ind w:left="90" w:hanging="90"/>
        <w:rPr>
          <w:del w:id="102" w:author="Administrator" w:date="2014-10-15T22:18:00Z"/>
          <w:rFonts w:ascii="Courier New" w:hAnsi="Courier New" w:cs="Courier New"/>
          <w:sz w:val="22"/>
          <w:szCs w:val="22"/>
        </w:rPr>
      </w:pPr>
    </w:p>
    <w:p w:rsidR="00EF48D2" w:rsidDel="000C5681" w:rsidRDefault="00EF48D2" w:rsidP="001354A4">
      <w:pPr>
        <w:pStyle w:val="BodyTextIndent"/>
        <w:ind w:left="1800" w:hanging="1800"/>
        <w:rPr>
          <w:del w:id="103" w:author="Administrator" w:date="2014-10-15T22:18:00Z"/>
          <w:rFonts w:ascii="Courier New" w:hAnsi="Courier New" w:cs="Courier New"/>
          <w:sz w:val="22"/>
          <w:szCs w:val="22"/>
        </w:rPr>
      </w:pPr>
    </w:p>
    <w:p w:rsidR="00EF48D2" w:rsidRDefault="00EF48D2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EF48D2" w:rsidRDefault="00EF48D2" w:rsidP="001354A4">
      <w:pPr>
        <w:pStyle w:val="BodyTextIndent"/>
        <w:ind w:left="1800" w:hanging="1800"/>
        <w:rPr>
          <w:ins w:id="104" w:author="Administrator" w:date="2014-10-15T22:06:00Z"/>
          <w:rFonts w:ascii="Courier New" w:hAnsi="Courier New" w:cs="Courier New"/>
          <w:sz w:val="22"/>
          <w:szCs w:val="22"/>
        </w:rPr>
      </w:pPr>
    </w:p>
    <w:p w:rsidR="00A7567F" w:rsidRDefault="00A7567F" w:rsidP="001354A4">
      <w:pPr>
        <w:pStyle w:val="BodyTextIndent"/>
        <w:ind w:left="1800" w:hanging="1800"/>
        <w:rPr>
          <w:ins w:id="105" w:author="Administrator" w:date="2014-10-15T22:06:00Z"/>
          <w:rFonts w:ascii="Courier New" w:hAnsi="Courier New" w:cs="Courier New"/>
          <w:sz w:val="22"/>
          <w:szCs w:val="22"/>
        </w:rPr>
      </w:pPr>
    </w:p>
    <w:p w:rsidR="00A7567F" w:rsidRDefault="000C5681" w:rsidP="001354A4">
      <w:pPr>
        <w:pStyle w:val="BodyTextIndent"/>
        <w:ind w:left="1800" w:hanging="1800"/>
        <w:rPr>
          <w:ins w:id="106" w:author="Administrator" w:date="2014-10-15T22:06:00Z"/>
          <w:rFonts w:ascii="Courier New" w:hAnsi="Courier New" w:cs="Courier New"/>
          <w:sz w:val="22"/>
          <w:szCs w:val="22"/>
        </w:rPr>
      </w:pPr>
      <w:ins w:id="107" w:author="Administrator" w:date="2014-10-15T22:18:00Z">
        <w:r>
          <w:rPr>
            <w:rFonts w:ascii="Courier New" w:hAnsi="Courier New" w:cs="Courier New"/>
            <w:sz w:val="22"/>
            <w:szCs w:val="22"/>
          </w:rPr>
          <w:br w:type="page"/>
        </w:r>
      </w:ins>
    </w:p>
    <w:p w:rsidR="00A7567F" w:rsidRDefault="00A7567F" w:rsidP="001354A4">
      <w:pPr>
        <w:pStyle w:val="BodyTextIndent"/>
        <w:ind w:left="1800" w:hanging="1800"/>
        <w:rPr>
          <w:ins w:id="108" w:author="Administrator" w:date="2014-10-15T22:06:00Z"/>
          <w:rFonts w:ascii="Courier New" w:hAnsi="Courier New" w:cs="Courier New"/>
          <w:sz w:val="22"/>
          <w:szCs w:val="22"/>
        </w:rPr>
      </w:pPr>
    </w:p>
    <w:p w:rsidR="00A7567F" w:rsidRDefault="00A7567F" w:rsidP="001354A4">
      <w:pPr>
        <w:pStyle w:val="BodyTextIndent"/>
        <w:ind w:left="1800" w:hanging="1800"/>
        <w:rPr>
          <w:ins w:id="109" w:author="Administrator" w:date="2014-10-15T22:06:00Z"/>
          <w:rFonts w:ascii="Courier New" w:hAnsi="Courier New" w:cs="Courier New"/>
          <w:sz w:val="22"/>
          <w:szCs w:val="22"/>
        </w:rPr>
      </w:pPr>
    </w:p>
    <w:p w:rsidR="000C5681" w:rsidRDefault="000C5681" w:rsidP="000C5681">
      <w:pPr>
        <w:pStyle w:val="BodyTextIndent"/>
        <w:ind w:left="1800" w:hanging="1800"/>
        <w:rPr>
          <w:ins w:id="110" w:author="Administrator" w:date="2014-10-15T22:17:00Z"/>
          <w:rFonts w:ascii="Courier New" w:hAnsi="Courier New" w:cs="Courier New"/>
          <w:b/>
          <w:sz w:val="22"/>
          <w:szCs w:val="22"/>
        </w:rPr>
      </w:pPr>
    </w:p>
    <w:p w:rsidR="000C5681" w:rsidRDefault="000C5681" w:rsidP="000C5681">
      <w:pPr>
        <w:pStyle w:val="BodyTextIndent"/>
        <w:ind w:left="1800" w:hanging="1800"/>
        <w:rPr>
          <w:ins w:id="111" w:author="Administrator" w:date="2014-10-15T22:17:00Z"/>
          <w:rFonts w:ascii="Courier New" w:hAnsi="Courier New" w:cs="Courier New"/>
          <w:b/>
          <w:sz w:val="22"/>
          <w:szCs w:val="22"/>
        </w:rPr>
      </w:pPr>
    </w:p>
    <w:p w:rsidR="000C5681" w:rsidRDefault="000C5681" w:rsidP="000C5681">
      <w:pPr>
        <w:pStyle w:val="BodyTextIndent"/>
        <w:ind w:left="1800" w:hanging="1800"/>
        <w:rPr>
          <w:ins w:id="112" w:author="Administrator" w:date="2014-10-15T22:18:00Z"/>
          <w:rFonts w:ascii="Courier New" w:hAnsi="Courier New" w:cs="Courier New"/>
          <w:b/>
          <w:sz w:val="22"/>
          <w:szCs w:val="22"/>
        </w:rPr>
      </w:pPr>
      <w:ins w:id="113" w:author="Administrator" w:date="2014-10-15T22:18:00Z">
        <w:r>
          <w:rPr>
            <w:rFonts w:ascii="Courier New" w:hAnsi="Courier New" w:cs="Courier New"/>
            <w:b/>
            <w:sz w:val="22"/>
            <w:szCs w:val="22"/>
          </w:rPr>
          <w:t>Answers to printf</w:t>
        </w:r>
      </w:ins>
    </w:p>
    <w:p w:rsidR="000C5681" w:rsidRDefault="000C5681" w:rsidP="000C5681">
      <w:pPr>
        <w:autoSpaceDE w:val="0"/>
        <w:autoSpaceDN w:val="0"/>
        <w:adjustRightInd w:val="0"/>
        <w:rPr>
          <w:ins w:id="114" w:author="Administrator" w:date="2014-10-15T22:17:00Z"/>
          <w:rFonts w:ascii="Consolas" w:hAnsi="Consolas" w:cs="Consolas"/>
          <w:color w:val="000000"/>
          <w:sz w:val="20"/>
          <w:szCs w:val="20"/>
        </w:rPr>
      </w:pPr>
    </w:p>
    <w:p w:rsidR="000C5681" w:rsidRPr="00916165" w:rsidRDefault="000C5681" w:rsidP="000C5681">
      <w:pPr>
        <w:autoSpaceDE w:val="0"/>
        <w:autoSpaceDN w:val="0"/>
        <w:adjustRightInd w:val="0"/>
        <w:rPr>
          <w:ins w:id="115" w:author="Administrator" w:date="2014-10-15T22:17:00Z"/>
          <w:rFonts w:ascii="Consolas" w:hAnsi="Consolas" w:cs="Consolas"/>
          <w:sz w:val="20"/>
          <w:szCs w:val="20"/>
        </w:rPr>
        <w:pPrChange w:id="116" w:author="Administrator" w:date="2014-10-15T22:18:00Z">
          <w:pPr>
            <w:autoSpaceDE w:val="0"/>
            <w:autoSpaceDN w:val="0"/>
            <w:adjustRightInd w:val="0"/>
          </w:pPr>
        </w:pPrChange>
      </w:pPr>
      <w:ins w:id="117" w:author="Administrator" w:date="2014-10-15T22:18:00Z">
        <w:r>
          <w:rPr>
            <w:rFonts w:ascii="Consolas" w:hAnsi="Consolas" w:cs="Consolas"/>
            <w:color w:val="000000"/>
            <w:sz w:val="20"/>
            <w:szCs w:val="20"/>
          </w:rPr>
          <w:t xml:space="preserve">     </w:t>
        </w:r>
      </w:ins>
      <w:ins w:id="118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>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.printf(</w:t>
        </w:r>
        <w:r w:rsidRPr="00916165">
          <w:rPr>
            <w:rFonts w:ascii="Consolas" w:hAnsi="Consolas" w:cs="Consolas"/>
            <w:color w:val="2A00FF"/>
            <w:sz w:val="20"/>
            <w:szCs w:val="20"/>
          </w:rPr>
          <w:t>"%s %2$d %2$#o %d"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,s, z, 59, 28);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19" w:author="Administrator" w:date="2014-10-15T22:17:00Z"/>
          <w:rFonts w:ascii="Consolas" w:hAnsi="Consolas" w:cs="Consolas"/>
          <w:sz w:val="20"/>
          <w:szCs w:val="20"/>
        </w:rPr>
      </w:pPr>
      <w:ins w:id="120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.println();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21" w:author="Administrator" w:date="2014-10-15T22:17:00Z"/>
          <w:rFonts w:ascii="Consolas" w:hAnsi="Consolas" w:cs="Consolas"/>
          <w:sz w:val="20"/>
          <w:szCs w:val="20"/>
        </w:rPr>
      </w:pPr>
      <w:ins w:id="122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.printf(</w:t>
        </w:r>
        <w:r w:rsidRPr="00916165">
          <w:rPr>
            <w:rFonts w:ascii="Consolas" w:hAnsi="Consolas" w:cs="Consolas"/>
            <w:color w:val="2A00FF"/>
            <w:sz w:val="20"/>
            <w:szCs w:val="20"/>
          </w:rPr>
          <w:t>"%.8s"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, </w:t>
        </w:r>
        <w:r w:rsidRPr="00916165">
          <w:rPr>
            <w:rFonts w:ascii="Consolas" w:hAnsi="Consolas" w:cs="Consolas"/>
            <w:color w:val="2A00FF"/>
            <w:sz w:val="20"/>
            <w:szCs w:val="20"/>
          </w:rPr>
          <w:t>"Computer Science is rocks!"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);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ab/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23" w:author="Administrator" w:date="2014-10-15T22:17:00Z"/>
          <w:rFonts w:ascii="Consolas" w:hAnsi="Consolas" w:cs="Consolas"/>
          <w:sz w:val="20"/>
          <w:szCs w:val="20"/>
        </w:rPr>
      </w:pPr>
      <w:ins w:id="124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.println();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25" w:author="Administrator" w:date="2014-10-15T22:17:00Z"/>
          <w:rFonts w:ascii="Consolas" w:hAnsi="Consolas" w:cs="Consolas"/>
          <w:sz w:val="20"/>
          <w:szCs w:val="20"/>
        </w:rPr>
      </w:pPr>
      <w:ins w:id="126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.printf(</w:t>
        </w:r>
        <w:r w:rsidRPr="00916165">
          <w:rPr>
            <w:rFonts w:ascii="Consolas" w:hAnsi="Consolas" w:cs="Consolas"/>
            <w:color w:val="2A00FF"/>
            <w:sz w:val="20"/>
            <w:szCs w:val="20"/>
          </w:rPr>
          <w:t>"*%6.1f*%5d"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,y, x);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27" w:author="Administrator" w:date="2014-10-15T22:17:00Z"/>
          <w:rFonts w:ascii="Consolas" w:hAnsi="Consolas" w:cs="Consolas"/>
          <w:sz w:val="20"/>
          <w:szCs w:val="20"/>
        </w:rPr>
      </w:pPr>
      <w:ins w:id="128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.println();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29" w:author="Administrator" w:date="2014-10-15T22:17:00Z"/>
          <w:rFonts w:ascii="Consolas" w:hAnsi="Consolas" w:cs="Consolas"/>
          <w:sz w:val="20"/>
          <w:szCs w:val="20"/>
        </w:rPr>
      </w:pPr>
      <w:ins w:id="130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.printf(</w:t>
        </w:r>
        <w:r w:rsidRPr="00916165">
          <w:rPr>
            <w:rFonts w:ascii="Consolas" w:hAnsi="Consolas" w:cs="Consolas"/>
            <w:color w:val="2A00FF"/>
            <w:sz w:val="20"/>
            <w:szCs w:val="20"/>
          </w:rPr>
          <w:t>"*%o**%5.1f*%s**"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,z,y,s); 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31" w:author="Administrator" w:date="2014-10-15T22:17:00Z"/>
          <w:rFonts w:ascii="Consolas" w:hAnsi="Consolas" w:cs="Consolas"/>
          <w:sz w:val="20"/>
          <w:szCs w:val="20"/>
        </w:rPr>
      </w:pPr>
      <w:ins w:id="132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.println();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33" w:author="Administrator" w:date="2014-10-15T22:17:00Z"/>
          <w:rFonts w:ascii="Consolas" w:hAnsi="Consolas" w:cs="Consolas"/>
          <w:sz w:val="20"/>
          <w:szCs w:val="20"/>
        </w:rPr>
      </w:pPr>
    </w:p>
    <w:p w:rsidR="000C5681" w:rsidRPr="00916165" w:rsidRDefault="000C5681" w:rsidP="000C5681">
      <w:pPr>
        <w:autoSpaceDE w:val="0"/>
        <w:autoSpaceDN w:val="0"/>
        <w:adjustRightInd w:val="0"/>
        <w:rPr>
          <w:ins w:id="134" w:author="Administrator" w:date="2014-10-15T22:17:00Z"/>
          <w:rFonts w:ascii="Consolas" w:hAnsi="Consolas" w:cs="Consolas"/>
          <w:sz w:val="20"/>
          <w:szCs w:val="20"/>
        </w:rPr>
      </w:pPr>
      <w:ins w:id="135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.printf(</w:t>
        </w:r>
        <w:r w:rsidRPr="00916165">
          <w:rPr>
            <w:rFonts w:ascii="Consolas" w:hAnsi="Consolas" w:cs="Consolas"/>
            <w:color w:val="2A00FF"/>
            <w:sz w:val="20"/>
            <w:szCs w:val="20"/>
          </w:rPr>
          <w:t>"3$d**%2$f**%1$s"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, s, y, x);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ab/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36" w:author="Administrator" w:date="2014-10-15T22:17:00Z"/>
          <w:rFonts w:ascii="Consolas" w:hAnsi="Consolas" w:cs="Consolas"/>
          <w:sz w:val="20"/>
          <w:szCs w:val="20"/>
        </w:rPr>
      </w:pPr>
      <w:ins w:id="137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.println();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38" w:author="Administrator" w:date="2014-10-15T22:17:00Z"/>
          <w:rFonts w:ascii="Consolas" w:hAnsi="Consolas" w:cs="Consolas"/>
          <w:sz w:val="20"/>
          <w:szCs w:val="20"/>
        </w:rPr>
      </w:pPr>
      <w:ins w:id="139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.printf(</w:t>
        </w:r>
        <w:r w:rsidRPr="00916165">
          <w:rPr>
            <w:rFonts w:ascii="Consolas" w:hAnsi="Consolas" w:cs="Consolas"/>
            <w:color w:val="2A00FF"/>
            <w:sz w:val="20"/>
            <w:szCs w:val="20"/>
          </w:rPr>
          <w:t>"x%x %.2s %4.1f"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, x, s, y);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40" w:author="Administrator" w:date="2014-10-15T22:17:00Z"/>
          <w:rFonts w:ascii="Consolas" w:hAnsi="Consolas" w:cs="Consolas"/>
          <w:sz w:val="20"/>
          <w:szCs w:val="20"/>
        </w:rPr>
      </w:pPr>
      <w:ins w:id="141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.println();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42" w:author="Administrator" w:date="2014-10-15T22:17:00Z"/>
          <w:rFonts w:ascii="Consolas" w:hAnsi="Consolas" w:cs="Consolas"/>
          <w:sz w:val="20"/>
          <w:szCs w:val="20"/>
        </w:rPr>
      </w:pPr>
      <w:ins w:id="143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.printf(</w:t>
        </w:r>
        <w:r w:rsidRPr="00916165">
          <w:rPr>
            <w:rFonts w:ascii="Consolas" w:hAnsi="Consolas" w:cs="Consolas"/>
            <w:color w:val="2A00FF"/>
            <w:sz w:val="20"/>
            <w:szCs w:val="20"/>
          </w:rPr>
          <w:t>"%o**%x**%e**%f %08d"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, x, x, y, y, z);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44" w:author="Administrator" w:date="2014-10-15T22:17:00Z"/>
          <w:rFonts w:ascii="Consolas" w:hAnsi="Consolas" w:cs="Consolas"/>
          <w:sz w:val="20"/>
          <w:szCs w:val="20"/>
        </w:rPr>
      </w:pPr>
      <w:ins w:id="145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.println();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46" w:author="Administrator" w:date="2014-10-15T22:17:00Z"/>
          <w:rFonts w:ascii="Consolas" w:hAnsi="Consolas" w:cs="Consolas"/>
          <w:sz w:val="20"/>
          <w:szCs w:val="20"/>
        </w:rPr>
      </w:pPr>
      <w:ins w:id="147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.printf(</w:t>
        </w:r>
        <w:r w:rsidRPr="00916165">
          <w:rPr>
            <w:rFonts w:ascii="Consolas" w:hAnsi="Consolas" w:cs="Consolas"/>
            <w:color w:val="2A00FF"/>
            <w:sz w:val="20"/>
            <w:szCs w:val="20"/>
          </w:rPr>
          <w:t>"**%2$05d %x %d"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, x, z 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48" w:author="Administrator" w:date="2014-10-15T22:17:00Z"/>
          <w:rFonts w:ascii="Consolas" w:hAnsi="Consolas" w:cs="Consolas"/>
          <w:sz w:val="20"/>
          <w:szCs w:val="20"/>
        </w:rPr>
      </w:pPr>
      <w:ins w:id="149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.println();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50" w:author="Administrator" w:date="2014-10-15T22:17:00Z"/>
          <w:rFonts w:ascii="Consolas" w:hAnsi="Consolas" w:cs="Consolas"/>
          <w:sz w:val="20"/>
          <w:szCs w:val="20"/>
        </w:rPr>
      </w:pPr>
      <w:ins w:id="151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.printf(</w:t>
        </w:r>
        <w:r w:rsidRPr="00916165">
          <w:rPr>
            <w:rFonts w:ascii="Consolas" w:hAnsi="Consolas" w:cs="Consolas"/>
            <w:color w:val="2A00FF"/>
            <w:sz w:val="20"/>
            <w:szCs w:val="20"/>
          </w:rPr>
          <w:t>"*%-8s**%9s"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, s, s);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52" w:author="Administrator" w:date="2014-10-15T22:17:00Z"/>
          <w:rFonts w:ascii="Consolas" w:hAnsi="Consolas" w:cs="Consolas"/>
          <w:sz w:val="20"/>
          <w:szCs w:val="20"/>
        </w:rPr>
      </w:pPr>
      <w:ins w:id="153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.println();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54" w:author="Administrator" w:date="2014-10-15T22:17:00Z"/>
          <w:rFonts w:ascii="Consolas" w:hAnsi="Consolas" w:cs="Consolas"/>
          <w:sz w:val="20"/>
          <w:szCs w:val="20"/>
        </w:rPr>
      </w:pPr>
      <w:ins w:id="155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.printf(</w:t>
        </w:r>
        <w:r w:rsidRPr="00916165">
          <w:rPr>
            <w:rFonts w:ascii="Consolas" w:hAnsi="Consolas" w:cs="Consolas"/>
            <w:color w:val="2A00FF"/>
            <w:sz w:val="20"/>
            <w:szCs w:val="20"/>
          </w:rPr>
          <w:t>"%s 105%6d99%d %.5f"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, s+2010, z, x, 2056.399);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56" w:author="Administrator" w:date="2014-10-15T22:17:00Z"/>
          <w:rFonts w:ascii="Consolas" w:hAnsi="Consolas" w:cs="Consolas"/>
          <w:sz w:val="20"/>
          <w:szCs w:val="20"/>
        </w:rPr>
      </w:pPr>
      <w:ins w:id="157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.println();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58" w:author="Administrator" w:date="2014-10-15T22:17:00Z"/>
          <w:rFonts w:ascii="Consolas" w:hAnsi="Consolas" w:cs="Consolas"/>
          <w:sz w:val="20"/>
          <w:szCs w:val="20"/>
        </w:rPr>
      </w:pPr>
      <w:ins w:id="159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.printf(</w:t>
        </w:r>
        <w:r w:rsidRPr="00916165">
          <w:rPr>
            <w:rFonts w:ascii="Consolas" w:hAnsi="Consolas" w:cs="Consolas"/>
            <w:color w:val="2A00FF"/>
            <w:sz w:val="20"/>
            <w:szCs w:val="20"/>
          </w:rPr>
          <w:t>"%s %2$d %2$#o %d"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,s, z, 59, 28);</w:t>
        </w:r>
      </w:ins>
    </w:p>
    <w:p w:rsidR="000C5681" w:rsidRPr="00916165" w:rsidRDefault="000C5681" w:rsidP="000C5681">
      <w:pPr>
        <w:pStyle w:val="BodyTextIndent"/>
        <w:ind w:left="1800" w:hanging="1800"/>
        <w:rPr>
          <w:ins w:id="160" w:author="Administrator" w:date="2014-10-15T22:17:00Z"/>
          <w:rFonts w:ascii="Courier New" w:hAnsi="Courier New" w:cs="Courier New"/>
          <w:b/>
          <w:sz w:val="20"/>
          <w:szCs w:val="20"/>
        </w:rPr>
      </w:pPr>
      <w:ins w:id="161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ab/>
          <w:t>}</w:t>
        </w:r>
      </w:ins>
    </w:p>
    <w:p w:rsidR="000C5681" w:rsidRPr="00916165" w:rsidRDefault="000C5681" w:rsidP="000C5681">
      <w:pPr>
        <w:pStyle w:val="BodyTextIndent"/>
        <w:ind w:left="1800" w:hanging="1800"/>
        <w:rPr>
          <w:ins w:id="162" w:author="Administrator" w:date="2014-10-15T22:17:00Z"/>
          <w:rFonts w:ascii="Courier New" w:hAnsi="Courier New" w:cs="Courier New"/>
          <w:b/>
          <w:sz w:val="20"/>
          <w:szCs w:val="20"/>
        </w:rPr>
      </w:pPr>
    </w:p>
    <w:p w:rsidR="000C5681" w:rsidRPr="00916165" w:rsidRDefault="000C5681" w:rsidP="000C5681">
      <w:pPr>
        <w:pStyle w:val="BodyTextIndent"/>
        <w:ind w:left="1800" w:hanging="1800"/>
        <w:rPr>
          <w:ins w:id="163" w:author="Administrator" w:date="2014-10-15T22:17:00Z"/>
          <w:rFonts w:ascii="Courier New" w:hAnsi="Courier New" w:cs="Courier New"/>
          <w:b/>
          <w:sz w:val="20"/>
          <w:szCs w:val="20"/>
        </w:rPr>
      </w:pPr>
    </w:p>
    <w:p w:rsidR="000C5681" w:rsidRPr="00916165" w:rsidRDefault="000C5681" w:rsidP="000C5681">
      <w:pPr>
        <w:pStyle w:val="BodyTextIndent"/>
        <w:ind w:left="1800" w:hanging="1800"/>
        <w:rPr>
          <w:ins w:id="164" w:author="Administrator" w:date="2014-10-15T22:17:00Z"/>
          <w:rFonts w:ascii="Courier New" w:hAnsi="Courier New" w:cs="Courier New"/>
          <w:b/>
          <w:sz w:val="20"/>
          <w:szCs w:val="20"/>
        </w:rPr>
      </w:pPr>
    </w:p>
    <w:p w:rsidR="000C5681" w:rsidRPr="00916165" w:rsidRDefault="000C5681" w:rsidP="000C5681">
      <w:pPr>
        <w:pStyle w:val="BodyTextIndent"/>
        <w:ind w:left="1800" w:hanging="1800"/>
        <w:rPr>
          <w:ins w:id="165" w:author="Administrator" w:date="2014-10-15T22:17:00Z"/>
          <w:rFonts w:ascii="Courier New" w:hAnsi="Courier New" w:cs="Courier New"/>
          <w:b/>
          <w:sz w:val="20"/>
          <w:szCs w:val="20"/>
        </w:rPr>
      </w:pPr>
    </w:p>
    <w:p w:rsidR="000C5681" w:rsidRPr="00916165" w:rsidRDefault="000C5681" w:rsidP="000C5681">
      <w:pPr>
        <w:autoSpaceDE w:val="0"/>
        <w:autoSpaceDN w:val="0"/>
        <w:adjustRightInd w:val="0"/>
        <w:rPr>
          <w:ins w:id="166" w:author="Administrator" w:date="2014-10-15T22:17:00Z"/>
          <w:rFonts w:ascii="Consolas" w:hAnsi="Consolas" w:cs="Consolas"/>
        </w:rPr>
      </w:pPr>
      <w:ins w:id="167" w:author="Administrator" w:date="2014-10-15T22:17:00Z">
        <w:r w:rsidRPr="00916165">
          <w:rPr>
            <w:rFonts w:ascii="Consolas" w:hAnsi="Consolas" w:cs="Consolas"/>
            <w:color w:val="000000"/>
          </w:rPr>
          <w:t>123456789012345678901234567801234567890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68" w:author="Administrator" w:date="2014-10-15T22:17:00Z"/>
          <w:rFonts w:ascii="Consolas" w:hAnsi="Consolas" w:cs="Consolas"/>
        </w:rPr>
      </w:pPr>
    </w:p>
    <w:p w:rsidR="000C5681" w:rsidRPr="00916165" w:rsidRDefault="000C5681" w:rsidP="000C5681">
      <w:pPr>
        <w:autoSpaceDE w:val="0"/>
        <w:autoSpaceDN w:val="0"/>
        <w:adjustRightInd w:val="0"/>
        <w:rPr>
          <w:ins w:id="169" w:author="Administrator" w:date="2014-10-15T22:17:00Z"/>
          <w:rFonts w:ascii="Consolas" w:hAnsi="Consolas" w:cs="Consolas"/>
        </w:rPr>
      </w:pPr>
      <w:ins w:id="170" w:author="Administrator" w:date="2014-10-15T22:17:00Z">
        <w:r w:rsidRPr="00916165">
          <w:rPr>
            <w:rFonts w:ascii="Consolas" w:hAnsi="Consolas" w:cs="Consolas"/>
            <w:color w:val="000000"/>
          </w:rPr>
          <w:t>8.900000 $102.560000 #7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71" w:author="Administrator" w:date="2014-10-15T22:17:00Z"/>
          <w:rFonts w:ascii="Consolas" w:hAnsi="Consolas" w:cs="Consolas"/>
        </w:rPr>
      </w:pPr>
      <w:ins w:id="172" w:author="Administrator" w:date="2014-10-15T22:17:00Z">
        <w:r w:rsidRPr="00916165">
          <w:rPr>
            <w:rFonts w:ascii="Consolas" w:hAnsi="Consolas" w:cs="Consolas"/>
            <w:color w:val="000000"/>
          </w:rPr>
          <w:t>00006591 It is almost Friday!!!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73" w:author="Administrator" w:date="2014-10-15T22:17:00Z"/>
          <w:rFonts w:ascii="Consolas" w:hAnsi="Consolas" w:cs="Consolas"/>
        </w:rPr>
      </w:pPr>
      <w:ins w:id="174" w:author="Administrator" w:date="2014-10-15T22:17:00Z">
        <w:r w:rsidRPr="00916165">
          <w:rPr>
            <w:rFonts w:ascii="Consolas" w:hAnsi="Consolas" w:cs="Consolas"/>
            <w:color w:val="000000"/>
          </w:rPr>
          <w:t>Computer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75" w:author="Administrator" w:date="2014-10-15T22:17:00Z"/>
          <w:rFonts w:ascii="Consolas" w:hAnsi="Consolas" w:cs="Consolas"/>
        </w:rPr>
      </w:pPr>
      <w:ins w:id="176" w:author="Administrator" w:date="2014-10-15T22:17:00Z">
        <w:r w:rsidRPr="00916165">
          <w:rPr>
            <w:rFonts w:ascii="Consolas" w:hAnsi="Consolas" w:cs="Consolas"/>
            <w:color w:val="000000"/>
          </w:rPr>
          <w:t>*  12.9*   39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77" w:author="Administrator" w:date="2014-10-15T22:17:00Z"/>
          <w:rFonts w:ascii="Consolas" w:hAnsi="Consolas" w:cs="Consolas"/>
        </w:rPr>
      </w:pPr>
      <w:ins w:id="178" w:author="Administrator" w:date="2014-10-15T22:17:00Z">
        <w:r w:rsidRPr="00916165">
          <w:rPr>
            <w:rFonts w:ascii="Consolas" w:hAnsi="Consolas" w:cs="Consolas"/>
            <w:color w:val="000000"/>
          </w:rPr>
          <w:t>*76**                                                                                        12.9*Java**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79" w:author="Administrator" w:date="2014-10-15T22:17:00Z"/>
          <w:rFonts w:ascii="Consolas" w:hAnsi="Consolas" w:cs="Consolas"/>
        </w:rPr>
      </w:pPr>
      <w:ins w:id="180" w:author="Administrator" w:date="2014-10-15T22:17:00Z">
        <w:r w:rsidRPr="00916165">
          <w:rPr>
            <w:rFonts w:ascii="Consolas" w:hAnsi="Consolas" w:cs="Consolas"/>
            <w:color w:val="000000"/>
          </w:rPr>
          <w:t>3$d**12.890000**Java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81" w:author="Administrator" w:date="2014-10-15T22:17:00Z"/>
          <w:rFonts w:ascii="Consolas" w:hAnsi="Consolas" w:cs="Consolas"/>
        </w:rPr>
      </w:pPr>
      <w:ins w:id="182" w:author="Administrator" w:date="2014-10-15T22:17:00Z">
        <w:r w:rsidRPr="00916165">
          <w:rPr>
            <w:rFonts w:ascii="Consolas" w:hAnsi="Consolas" w:cs="Consolas"/>
            <w:color w:val="000000"/>
          </w:rPr>
          <w:t>x27 Ja 12.9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83" w:author="Administrator" w:date="2014-10-15T22:17:00Z"/>
          <w:rFonts w:ascii="Consolas" w:hAnsi="Consolas" w:cs="Consolas"/>
        </w:rPr>
      </w:pPr>
      <w:ins w:id="184" w:author="Administrator" w:date="2014-10-15T22:17:00Z">
        <w:r w:rsidRPr="00916165">
          <w:rPr>
            <w:rFonts w:ascii="Consolas" w:hAnsi="Consolas" w:cs="Consolas"/>
            <w:color w:val="000000"/>
          </w:rPr>
          <w:t>47**27**1.289000e+01**12.890000 00000062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85" w:author="Administrator" w:date="2014-10-15T22:17:00Z"/>
          <w:rFonts w:ascii="Consolas" w:hAnsi="Consolas" w:cs="Consolas"/>
        </w:rPr>
      </w:pPr>
      <w:ins w:id="186" w:author="Administrator" w:date="2014-10-15T22:17:00Z">
        <w:r w:rsidRPr="00916165">
          <w:rPr>
            <w:rFonts w:ascii="Consolas" w:hAnsi="Consolas" w:cs="Consolas"/>
            <w:color w:val="000000"/>
          </w:rPr>
          <w:t>**00062 27 62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87" w:author="Administrator" w:date="2014-10-15T22:17:00Z"/>
          <w:rFonts w:ascii="Consolas" w:hAnsi="Consolas" w:cs="Consolas"/>
        </w:rPr>
      </w:pPr>
      <w:ins w:id="188" w:author="Administrator" w:date="2014-10-15T22:17:00Z">
        <w:r w:rsidRPr="00916165">
          <w:rPr>
            <w:rFonts w:ascii="Consolas" w:hAnsi="Consolas" w:cs="Consolas"/>
            <w:color w:val="000000"/>
          </w:rPr>
          <w:t>*Java    **     Java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89" w:author="Administrator" w:date="2014-10-15T22:17:00Z"/>
          <w:rFonts w:ascii="Consolas" w:hAnsi="Consolas" w:cs="Consolas"/>
        </w:rPr>
      </w:pPr>
      <w:ins w:id="190" w:author="Administrator" w:date="2014-10-15T22:17:00Z">
        <w:r w:rsidRPr="00916165">
          <w:rPr>
            <w:rFonts w:ascii="Consolas" w:hAnsi="Consolas" w:cs="Consolas"/>
            <w:color w:val="000000"/>
          </w:rPr>
          <w:t>Java2014 105    629939 2056.39900</w:t>
        </w:r>
      </w:ins>
    </w:p>
    <w:p w:rsidR="000C5681" w:rsidRPr="00916165" w:rsidRDefault="000C5681" w:rsidP="000C5681">
      <w:pPr>
        <w:pStyle w:val="BodyTextIndent"/>
        <w:ind w:left="1800" w:hanging="1800"/>
        <w:rPr>
          <w:ins w:id="191" w:author="Administrator" w:date="2014-10-15T22:17:00Z"/>
          <w:rFonts w:ascii="Courier New" w:hAnsi="Courier New" w:cs="Courier New"/>
          <w:b/>
        </w:rPr>
      </w:pPr>
      <w:ins w:id="192" w:author="Administrator" w:date="2014-10-15T22:17:00Z">
        <w:r w:rsidRPr="00916165">
          <w:rPr>
            <w:rFonts w:ascii="Consolas" w:hAnsi="Consolas" w:cs="Consolas"/>
            <w:color w:val="000000"/>
          </w:rPr>
          <w:t>Java 62 076 62</w:t>
        </w:r>
      </w:ins>
    </w:p>
    <w:p w:rsidR="000C5681" w:rsidRPr="00916165" w:rsidRDefault="000C5681" w:rsidP="000C5681">
      <w:pPr>
        <w:pStyle w:val="BodyTextIndent"/>
        <w:ind w:left="1800" w:hanging="1800"/>
        <w:rPr>
          <w:ins w:id="193" w:author="Administrator" w:date="2014-10-15T22:17:00Z"/>
          <w:rFonts w:ascii="Courier New" w:hAnsi="Courier New" w:cs="Courier New"/>
          <w:b/>
        </w:rPr>
      </w:pPr>
    </w:p>
    <w:p w:rsidR="000C5681" w:rsidRPr="00916165" w:rsidRDefault="000C5681" w:rsidP="000C5681">
      <w:pPr>
        <w:pStyle w:val="BodyTextIndent"/>
        <w:ind w:left="1800" w:hanging="1800"/>
        <w:rPr>
          <w:ins w:id="194" w:author="Administrator" w:date="2014-10-15T22:17:00Z"/>
          <w:rFonts w:ascii="Courier New" w:hAnsi="Courier New" w:cs="Courier New"/>
          <w:b/>
        </w:rPr>
      </w:pPr>
    </w:p>
    <w:p w:rsidR="00A7567F" w:rsidRPr="00460EDC" w:rsidRDefault="00A7567F" w:rsidP="00A7567F">
      <w:pPr>
        <w:pStyle w:val="BodyTextIndent"/>
        <w:ind w:left="1800" w:hanging="1800"/>
        <w:jc w:val="center"/>
        <w:rPr>
          <w:ins w:id="195" w:author="Administrator" w:date="2014-10-15T22:07:00Z"/>
          <w:b/>
        </w:rPr>
      </w:pPr>
      <w:ins w:id="196" w:author="Administrator" w:date="2014-10-15T22:07:00Z">
        <w:r w:rsidRPr="00460EDC">
          <w:rPr>
            <w:b/>
          </w:rPr>
          <w:lastRenderedPageBreak/>
          <w:t>BONUS QUESTIONS</w:t>
        </w:r>
        <w:r>
          <w:rPr>
            <w:b/>
          </w:rPr>
          <w:t>: ANSWERS</w:t>
        </w:r>
        <w:r w:rsidRPr="00460EDC">
          <w:rPr>
            <w:b/>
          </w:rPr>
          <w:t xml:space="preserve"> (3 points each)</w:t>
        </w:r>
      </w:ins>
    </w:p>
    <w:p w:rsidR="00A7567F" w:rsidRDefault="00A7567F" w:rsidP="00A7567F">
      <w:pPr>
        <w:pStyle w:val="BodyTextIndent"/>
        <w:ind w:left="1800" w:hanging="1800"/>
        <w:rPr>
          <w:ins w:id="197" w:author="Administrator" w:date="2014-10-15T22:07:00Z"/>
          <w:rFonts w:ascii="Courier New" w:hAnsi="Courier New" w:cs="Courier New"/>
          <w:sz w:val="22"/>
          <w:szCs w:val="22"/>
        </w:rPr>
      </w:pPr>
    </w:p>
    <w:p w:rsidR="00A7567F" w:rsidRDefault="00A7567F" w:rsidP="00A7567F">
      <w:pPr>
        <w:numPr>
          <w:ilvl w:val="0"/>
          <w:numId w:val="13"/>
        </w:numPr>
        <w:rPr>
          <w:ins w:id="198" w:author="Administrator" w:date="2014-10-15T22:10:00Z"/>
          <w:sz w:val="20"/>
          <w:szCs w:val="20"/>
        </w:rPr>
        <w:pPrChange w:id="199" w:author="Administrator" w:date="2014-10-15T22:10:00Z">
          <w:pPr>
            <w:numPr>
              <w:numId w:val="10"/>
            </w:numPr>
            <w:tabs>
              <w:tab w:val="num" w:pos="90"/>
            </w:tabs>
            <w:ind w:left="720" w:hanging="720"/>
          </w:pPr>
        </w:pPrChange>
      </w:pPr>
      <w:ins w:id="200" w:author="Administrator" w:date="2014-10-15T22:07:00Z">
        <w:r w:rsidRPr="00272477">
          <w:rPr>
            <w:sz w:val="20"/>
            <w:szCs w:val="20"/>
          </w:rPr>
          <w:t>The island of Elbonia has a rather eccentric postal system. Postage for an item can be anything from 1 dinar to 15 dinari, and you must use exact postage. Frustratingly, there is only space on the envelopes in Elbonia to attach a maximum of three stamps. What is more, they only have three different denominations of stamps, can you work out what they are?</w:t>
        </w:r>
      </w:ins>
    </w:p>
    <w:p w:rsidR="00A7567F" w:rsidRDefault="00A7567F" w:rsidP="00A7567F">
      <w:pPr>
        <w:rPr>
          <w:ins w:id="201" w:author="Administrator" w:date="2014-10-15T22:10:00Z"/>
          <w:sz w:val="20"/>
          <w:szCs w:val="20"/>
        </w:rPr>
        <w:pPrChange w:id="202" w:author="Administrator" w:date="2014-10-15T22:10:00Z">
          <w:pPr>
            <w:numPr>
              <w:numId w:val="10"/>
            </w:numPr>
            <w:tabs>
              <w:tab w:val="num" w:pos="90"/>
            </w:tabs>
            <w:ind w:left="720" w:hanging="720"/>
          </w:pPr>
        </w:pPrChange>
      </w:pPr>
    </w:p>
    <w:p w:rsidR="00A7567F" w:rsidRPr="00272477" w:rsidRDefault="000C5681" w:rsidP="00A7567F">
      <w:pPr>
        <w:rPr>
          <w:ins w:id="203" w:author="Administrator" w:date="2014-10-15T22:07:00Z"/>
          <w:sz w:val="20"/>
          <w:szCs w:val="20"/>
        </w:rPr>
        <w:pPrChange w:id="204" w:author="Administrator" w:date="2014-10-15T22:10:00Z">
          <w:pPr>
            <w:numPr>
              <w:numId w:val="10"/>
            </w:numPr>
            <w:tabs>
              <w:tab w:val="num" w:pos="90"/>
            </w:tabs>
            <w:ind w:left="720" w:hanging="720"/>
          </w:pPr>
        </w:pPrChange>
      </w:pPr>
      <w:ins w:id="205" w:author="Administrator" w:date="2014-10-15T22:18:00Z">
        <w:r>
          <w:rPr>
            <w:sz w:val="20"/>
            <w:szCs w:val="20"/>
          </w:rPr>
          <w:t xml:space="preserve">               </w:t>
        </w:r>
      </w:ins>
      <w:ins w:id="206" w:author="Administrator" w:date="2014-10-15T22:10:00Z">
        <w:r w:rsidR="00A7567F">
          <w:rPr>
            <w:sz w:val="20"/>
            <w:szCs w:val="20"/>
          </w:rPr>
          <w:t>1  4</w:t>
        </w:r>
      </w:ins>
      <w:ins w:id="207" w:author="Administrator" w:date="2014-10-15T22:18:00Z">
        <w:r>
          <w:rPr>
            <w:sz w:val="20"/>
            <w:szCs w:val="20"/>
          </w:rPr>
          <w:t xml:space="preserve">  </w:t>
        </w:r>
      </w:ins>
      <w:ins w:id="208" w:author="Administrator" w:date="2014-10-15T22:10:00Z">
        <w:r w:rsidR="00A7567F">
          <w:rPr>
            <w:sz w:val="20"/>
            <w:szCs w:val="20"/>
          </w:rPr>
          <w:t xml:space="preserve"> 5</w:t>
        </w:r>
      </w:ins>
    </w:p>
    <w:p w:rsidR="00A7567F" w:rsidRDefault="00A7567F" w:rsidP="00A7567F">
      <w:pPr>
        <w:tabs>
          <w:tab w:val="num" w:pos="90"/>
        </w:tabs>
        <w:ind w:hanging="1710"/>
        <w:rPr>
          <w:ins w:id="209" w:author="Administrator" w:date="2014-10-15T22:07:00Z"/>
        </w:rPr>
      </w:pPr>
    </w:p>
    <w:p w:rsidR="00A7567F" w:rsidRDefault="00A7567F" w:rsidP="00A7567F">
      <w:pPr>
        <w:tabs>
          <w:tab w:val="num" w:pos="90"/>
        </w:tabs>
        <w:ind w:hanging="1710"/>
        <w:rPr>
          <w:ins w:id="210" w:author="Administrator" w:date="2014-10-15T22:07:00Z"/>
        </w:rPr>
      </w:pPr>
    </w:p>
    <w:p w:rsidR="00A7567F" w:rsidRDefault="00A7567F" w:rsidP="00A7567F">
      <w:pPr>
        <w:tabs>
          <w:tab w:val="num" w:pos="90"/>
        </w:tabs>
        <w:ind w:hanging="1710"/>
        <w:rPr>
          <w:ins w:id="211" w:author="Administrator" w:date="2014-10-15T22:07:00Z"/>
        </w:rPr>
      </w:pPr>
    </w:p>
    <w:p w:rsidR="00A7567F" w:rsidRDefault="00A7567F" w:rsidP="00A7567F">
      <w:pPr>
        <w:tabs>
          <w:tab w:val="num" w:pos="90"/>
        </w:tabs>
        <w:ind w:hanging="1710"/>
        <w:rPr>
          <w:ins w:id="212" w:author="Administrator" w:date="2014-10-15T22:07:00Z"/>
        </w:rPr>
      </w:pPr>
    </w:p>
    <w:p w:rsidR="00A7567F" w:rsidRDefault="00A7567F" w:rsidP="00A7567F">
      <w:pPr>
        <w:tabs>
          <w:tab w:val="num" w:pos="90"/>
        </w:tabs>
        <w:ind w:left="360" w:hanging="1710"/>
        <w:rPr>
          <w:ins w:id="213" w:author="Administrator" w:date="2014-10-15T22:07:00Z"/>
        </w:rPr>
      </w:pPr>
    </w:p>
    <w:p w:rsidR="00A7567F" w:rsidRDefault="00A7567F" w:rsidP="00A7567F">
      <w:pPr>
        <w:tabs>
          <w:tab w:val="num" w:pos="90"/>
        </w:tabs>
        <w:ind w:left="360" w:hanging="1710"/>
        <w:rPr>
          <w:ins w:id="214" w:author="Administrator" w:date="2014-10-15T22:07:00Z"/>
        </w:rPr>
      </w:pPr>
    </w:p>
    <w:p w:rsidR="00A7567F" w:rsidRDefault="00A7567F" w:rsidP="00A7567F">
      <w:pPr>
        <w:tabs>
          <w:tab w:val="num" w:pos="90"/>
        </w:tabs>
        <w:ind w:left="360" w:hanging="1710"/>
        <w:rPr>
          <w:ins w:id="215" w:author="Administrator" w:date="2014-10-15T22:07:00Z"/>
        </w:rPr>
      </w:pPr>
    </w:p>
    <w:p w:rsidR="00A7567F" w:rsidRDefault="00A7567F" w:rsidP="00A7567F">
      <w:pPr>
        <w:tabs>
          <w:tab w:val="num" w:pos="90"/>
        </w:tabs>
        <w:ind w:left="360" w:hanging="1710"/>
        <w:rPr>
          <w:ins w:id="216" w:author="Administrator" w:date="2014-10-15T22:07:00Z"/>
        </w:rPr>
      </w:pPr>
    </w:p>
    <w:p w:rsidR="00A7567F" w:rsidRDefault="00A7567F" w:rsidP="00A7567F">
      <w:pPr>
        <w:tabs>
          <w:tab w:val="num" w:pos="90"/>
        </w:tabs>
        <w:ind w:left="360" w:hanging="1710"/>
        <w:rPr>
          <w:ins w:id="217" w:author="Administrator" w:date="2014-10-15T22:07:00Z"/>
        </w:rPr>
      </w:pPr>
    </w:p>
    <w:p w:rsidR="00A7567F" w:rsidRDefault="00A7567F" w:rsidP="000C5681">
      <w:pPr>
        <w:pStyle w:val="NormalWeb"/>
        <w:numPr>
          <w:ilvl w:val="0"/>
          <w:numId w:val="13"/>
        </w:numPr>
        <w:ind w:hanging="270"/>
        <w:rPr>
          <w:ins w:id="218" w:author="Administrator" w:date="2014-10-15T22:07:00Z"/>
          <w:sz w:val="20"/>
          <w:szCs w:val="20"/>
        </w:rPr>
        <w:pPrChange w:id="219" w:author="Administrator" w:date="2014-10-15T22:10:00Z">
          <w:pPr>
            <w:pStyle w:val="NormalWeb"/>
            <w:numPr>
              <w:numId w:val="10"/>
            </w:numPr>
            <w:tabs>
              <w:tab w:val="num" w:pos="720"/>
            </w:tabs>
            <w:ind w:left="720" w:hanging="720"/>
          </w:pPr>
        </w:pPrChange>
      </w:pPr>
      <w:ins w:id="220" w:author="Administrator" w:date="2014-10-15T22:07:00Z">
        <w:r w:rsidRPr="00272477">
          <w:rPr>
            <w:sz w:val="20"/>
            <w:szCs w:val="20"/>
          </w:rPr>
          <w:t>On my local railway track there is a tunnel which is 5 miles long. A train, which was 440 yards long, entered the tunnel at a speed of 50 miles per hour. How long did it take for the whole of the train to pass completely through the tunnel? [Note: there are 1760 yards in a mile].</w:t>
        </w:r>
      </w:ins>
    </w:p>
    <w:p w:rsidR="00A7567F" w:rsidRDefault="00A7567F" w:rsidP="00A7567F">
      <w:pPr>
        <w:pStyle w:val="BodyTextIndent"/>
        <w:tabs>
          <w:tab w:val="num" w:pos="90"/>
        </w:tabs>
        <w:ind w:left="1800" w:hanging="1710"/>
        <w:rPr>
          <w:ins w:id="221" w:author="Administrator" w:date="2014-10-15T22:07:00Z"/>
          <w:rFonts w:ascii="Courier New" w:hAnsi="Courier New" w:cs="Courier New"/>
          <w:sz w:val="22"/>
          <w:szCs w:val="22"/>
        </w:rPr>
      </w:pPr>
    </w:p>
    <w:p w:rsidR="00A7567F" w:rsidRDefault="00A7567F" w:rsidP="001354A4">
      <w:pPr>
        <w:pStyle w:val="BodyTextIndent"/>
        <w:ind w:left="1800" w:hanging="1800"/>
        <w:rPr>
          <w:ins w:id="222" w:author="Administrator" w:date="2014-10-15T22:07:00Z"/>
          <w:rFonts w:ascii="Courier New" w:hAnsi="Courier New" w:cs="Courier New"/>
          <w:sz w:val="22"/>
          <w:szCs w:val="22"/>
        </w:rPr>
      </w:pPr>
    </w:p>
    <w:p w:rsidR="000C5681" w:rsidRDefault="000C5681" w:rsidP="000C5681">
      <w:pPr>
        <w:pStyle w:val="BodyTextIndent"/>
        <w:tabs>
          <w:tab w:val="num" w:pos="90"/>
        </w:tabs>
        <w:ind w:left="1800" w:hanging="1710"/>
        <w:rPr>
          <w:ins w:id="223" w:author="Administrator" w:date="2014-10-15T22:18:00Z"/>
          <w:rFonts w:ascii="Courier New" w:hAnsi="Courier New" w:cs="Courier New"/>
          <w:sz w:val="22"/>
          <w:szCs w:val="22"/>
        </w:rPr>
      </w:pPr>
    </w:p>
    <w:p w:rsidR="000C5681" w:rsidRDefault="000C5681" w:rsidP="000C5681">
      <w:pPr>
        <w:pStyle w:val="BodyTextIndent"/>
        <w:ind w:left="630" w:firstLine="0"/>
        <w:rPr>
          <w:ins w:id="224" w:author="Administrator" w:date="2014-10-15T22:18:00Z"/>
          <w:rFonts w:ascii="Courier New" w:hAnsi="Courier New" w:cs="Courier New"/>
          <w:sz w:val="22"/>
          <w:szCs w:val="22"/>
        </w:rPr>
      </w:pPr>
      <w:ins w:id="225" w:author="Administrator" w:date="2014-10-15T22:18:00Z">
        <w:r>
          <w:t>The length of the train is 440 yards = 1320 feet = .25 miles + the length of the tunnel 5 miles / 50 miles per hour = .105 x 60 minutes = 6.3 minutes 30% of 1 minute = 18 seconds so the answer is 6 minutes and 18 seconds.</w:t>
        </w:r>
      </w:ins>
    </w:p>
    <w:p w:rsidR="000C5681" w:rsidRDefault="000C5681" w:rsidP="000C5681">
      <w:pPr>
        <w:pStyle w:val="BodyTextIndent"/>
        <w:ind w:left="630" w:firstLine="0"/>
        <w:rPr>
          <w:ins w:id="226" w:author="Administrator" w:date="2014-10-15T22:18:00Z"/>
          <w:rFonts w:ascii="Courier New" w:hAnsi="Courier New" w:cs="Courier New"/>
          <w:sz w:val="22"/>
          <w:szCs w:val="22"/>
        </w:rPr>
      </w:pPr>
    </w:p>
    <w:p w:rsidR="000C5681" w:rsidRDefault="000C5681" w:rsidP="000C5681">
      <w:pPr>
        <w:pStyle w:val="BodyTextIndent"/>
        <w:ind w:left="630" w:firstLine="0"/>
        <w:rPr>
          <w:ins w:id="227" w:author="Administrator" w:date="2014-10-15T22:18:00Z"/>
          <w:rFonts w:ascii="Courier New" w:hAnsi="Courier New" w:cs="Courier New"/>
          <w:sz w:val="22"/>
          <w:szCs w:val="22"/>
        </w:rPr>
      </w:pPr>
    </w:p>
    <w:p w:rsidR="000C5681" w:rsidRDefault="000C5681" w:rsidP="000C5681">
      <w:pPr>
        <w:pStyle w:val="NormalWeb"/>
        <w:ind w:left="630"/>
        <w:rPr>
          <w:ins w:id="228" w:author="Administrator" w:date="2014-10-15T22:18:00Z"/>
        </w:rPr>
      </w:pPr>
      <w:ins w:id="229" w:author="Administrator" w:date="2014-10-15T22:18:00Z">
        <w:r>
          <w:t>6 minutes and 18 seconds is correct</w:t>
        </w:r>
      </w:ins>
    </w:p>
    <w:p w:rsidR="000C5681" w:rsidRDefault="000C5681" w:rsidP="000C5681">
      <w:pPr>
        <w:pStyle w:val="NormalWeb"/>
        <w:ind w:left="630"/>
        <w:rPr>
          <w:ins w:id="230" w:author="Administrator" w:date="2014-10-15T22:18:00Z"/>
        </w:rPr>
      </w:pPr>
      <w:ins w:id="231" w:author="Administrator" w:date="2014-10-15T22:18:00Z">
        <w:r>
          <w:t>The train has to effectively travel 5.25 miles at 50 mph. Time = Dist ÷ Speed = 5.25 ÷ 50 = 0.105 hours = 6.3 minutes = 6 minutes 18 seconds.</w:t>
        </w:r>
      </w:ins>
    </w:p>
    <w:p w:rsidR="00A7567F" w:rsidRPr="00EF48D2" w:rsidRDefault="00A7567F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sectPr w:rsidR="00A7567F" w:rsidRPr="00EF48D2" w:rsidSect="003E3B44">
      <w:headerReference w:type="default" r:id="rId9"/>
      <w:footerReference w:type="even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  <w:sectPrChange w:id="232" w:author="Administrator" w:date="2014-10-15T20:49:00Z">
        <w:sectPr w:rsidR="00A7567F" w:rsidRPr="00EF48D2" w:rsidSect="003E3B44">
          <w:pgMar w:top="1008" w:right="0" w:bottom="1080" w:left="1800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4BE" w:rsidRDefault="004554BE">
      <w:r>
        <w:separator/>
      </w:r>
    </w:p>
  </w:endnote>
  <w:endnote w:type="continuationSeparator" w:id="0">
    <w:p w:rsidR="004554BE" w:rsidRDefault="00455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220" w:rsidRDefault="00121220" w:rsidP="005A0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21220" w:rsidRDefault="001212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220" w:rsidRDefault="00121220" w:rsidP="005A0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70CC9">
      <w:rPr>
        <w:rStyle w:val="PageNumber"/>
        <w:noProof/>
      </w:rPr>
      <w:t>1</w:t>
    </w:r>
    <w:r>
      <w:rPr>
        <w:rStyle w:val="PageNumber"/>
      </w:rPr>
      <w:fldChar w:fldCharType="end"/>
    </w:r>
  </w:p>
  <w:p w:rsidR="00FC68D5" w:rsidRPr="00980027" w:rsidRDefault="00FC68D5" w:rsidP="00980027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4BE" w:rsidRDefault="004554BE">
      <w:r>
        <w:separator/>
      </w:r>
    </w:p>
  </w:footnote>
  <w:footnote w:type="continuationSeparator" w:id="0">
    <w:p w:rsidR="004554BE" w:rsidRDefault="00455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027" w:rsidRPr="00980027" w:rsidRDefault="00980027" w:rsidP="00980027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sz w:val="16"/>
        <w:szCs w:val="16"/>
        <w:lang w:val="fr-FR"/>
      </w:rPr>
    </w:pPr>
    <w:r w:rsidRPr="00980027">
      <w:rPr>
        <w:rFonts w:ascii="Arial" w:hAnsi="Arial" w:cs="Arial"/>
        <w:sz w:val="16"/>
        <w:szCs w:val="16"/>
        <w:lang w:val="fr-F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62B8"/>
    <w:multiLevelType w:val="hybridMultilevel"/>
    <w:tmpl w:val="4E6CEE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4702C8"/>
    <w:multiLevelType w:val="hybridMultilevel"/>
    <w:tmpl w:val="575E0384"/>
    <w:lvl w:ilvl="0" w:tplc="88A0DDF4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4D7120"/>
    <w:multiLevelType w:val="hybridMultilevel"/>
    <w:tmpl w:val="D340D054"/>
    <w:lvl w:ilvl="0" w:tplc="BD48F912">
      <w:start w:val="6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21478"/>
    <w:multiLevelType w:val="multilevel"/>
    <w:tmpl w:val="30E8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DE3596"/>
    <w:multiLevelType w:val="hybridMultilevel"/>
    <w:tmpl w:val="548E1D28"/>
    <w:lvl w:ilvl="0" w:tplc="421C8428">
      <w:start w:val="3"/>
      <w:numFmt w:val="decimal"/>
      <w:lvlText w:val="%1."/>
      <w:lvlJc w:val="left"/>
      <w:pPr>
        <w:tabs>
          <w:tab w:val="num" w:pos="270"/>
        </w:tabs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5" w15:restartNumberingAfterBreak="0">
    <w:nsid w:val="2E407C1A"/>
    <w:multiLevelType w:val="hybridMultilevel"/>
    <w:tmpl w:val="93AEF53E"/>
    <w:lvl w:ilvl="0" w:tplc="20023F1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424034"/>
    <w:multiLevelType w:val="hybridMultilevel"/>
    <w:tmpl w:val="6D140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61412E"/>
    <w:multiLevelType w:val="hybridMultilevel"/>
    <w:tmpl w:val="70587D40"/>
    <w:lvl w:ilvl="0" w:tplc="446C30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033A9C"/>
    <w:multiLevelType w:val="hybridMultilevel"/>
    <w:tmpl w:val="493E4AD4"/>
    <w:lvl w:ilvl="0" w:tplc="33C4700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2723ED1"/>
    <w:multiLevelType w:val="hybridMultilevel"/>
    <w:tmpl w:val="4E6CEE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66473B"/>
    <w:multiLevelType w:val="multilevel"/>
    <w:tmpl w:val="30E8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CB33A7"/>
    <w:multiLevelType w:val="multilevel"/>
    <w:tmpl w:val="575E0384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8B2522D"/>
    <w:multiLevelType w:val="hybridMultilevel"/>
    <w:tmpl w:val="E9749580"/>
    <w:lvl w:ilvl="0" w:tplc="ED4AB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2"/>
  </w:num>
  <w:num w:numId="5">
    <w:abstractNumId w:val="8"/>
  </w:num>
  <w:num w:numId="6">
    <w:abstractNumId w:val="11"/>
  </w:num>
  <w:num w:numId="7">
    <w:abstractNumId w:val="3"/>
  </w:num>
  <w:num w:numId="8">
    <w:abstractNumId w:val="10"/>
  </w:num>
  <w:num w:numId="9">
    <w:abstractNumId w:val="5"/>
  </w:num>
  <w:num w:numId="10">
    <w:abstractNumId w:val="0"/>
  </w:num>
  <w:num w:numId="11">
    <w:abstractNumId w:val="4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0027"/>
    <w:rsid w:val="000C5681"/>
    <w:rsid w:val="000D4B7D"/>
    <w:rsid w:val="000E2C14"/>
    <w:rsid w:val="00121220"/>
    <w:rsid w:val="001354A4"/>
    <w:rsid w:val="002907CB"/>
    <w:rsid w:val="002B3E0D"/>
    <w:rsid w:val="003E3B44"/>
    <w:rsid w:val="00416114"/>
    <w:rsid w:val="004554BE"/>
    <w:rsid w:val="00460EDC"/>
    <w:rsid w:val="004823D5"/>
    <w:rsid w:val="005A0539"/>
    <w:rsid w:val="005E1BE9"/>
    <w:rsid w:val="006D0BE8"/>
    <w:rsid w:val="00742088"/>
    <w:rsid w:val="0078246F"/>
    <w:rsid w:val="00910146"/>
    <w:rsid w:val="00962A7A"/>
    <w:rsid w:val="00966F8A"/>
    <w:rsid w:val="00980027"/>
    <w:rsid w:val="00A079AB"/>
    <w:rsid w:val="00A7567F"/>
    <w:rsid w:val="00B15085"/>
    <w:rsid w:val="00B8217C"/>
    <w:rsid w:val="00BA5D81"/>
    <w:rsid w:val="00D63C11"/>
    <w:rsid w:val="00E23270"/>
    <w:rsid w:val="00E4052C"/>
    <w:rsid w:val="00E70CC9"/>
    <w:rsid w:val="00EF48D2"/>
    <w:rsid w:val="00F203A1"/>
    <w:rsid w:val="00FC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A13431C9-A2D9-467E-BAF5-A0B1F1F4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</w:style>
  <w:style w:type="character" w:styleId="Hyperlink">
    <w:name w:val="Hyperlink"/>
    <w:rPr>
      <w:color w:val="0000FF"/>
      <w:u w:val="single"/>
    </w:rPr>
  </w:style>
  <w:style w:type="paragraph" w:styleId="HTMLPreformatted">
    <w:name w:val="HTML Preformatted"/>
    <w:basedOn w:val="Normal"/>
    <w:rsid w:val="00482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4823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460EDC"/>
    <w:pPr>
      <w:spacing w:before="100" w:beforeAutospacing="1" w:after="100" w:afterAutospacing="1"/>
    </w:pPr>
  </w:style>
  <w:style w:type="paragraph" w:customStyle="1" w:styleId="ff">
    <w:name w:val="ff"/>
    <w:basedOn w:val="Normal"/>
    <w:rsid w:val="00460ED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3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brainbashers.com/puzzleimages/99a.gi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2</cp:revision>
  <cp:lastPrinted>2014-10-16T03:25:00Z</cp:lastPrinted>
  <dcterms:created xsi:type="dcterms:W3CDTF">2017-09-08T03:09:00Z</dcterms:created>
  <dcterms:modified xsi:type="dcterms:W3CDTF">2017-09-08T03:09:00Z</dcterms:modified>
</cp:coreProperties>
</file>