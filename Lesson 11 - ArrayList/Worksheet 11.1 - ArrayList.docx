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E2" w:rsidRDefault="008834E2">
      <w:pPr>
        <w:pStyle w:val="Helvetica12"/>
        <w:jc w:val="center"/>
        <w:rPr>
          <w:sz w:val="20"/>
        </w:rPr>
      </w:pPr>
      <w:r>
        <w:rPr>
          <w:rFonts w:ascii="Arial" w:hAnsi="Arial" w:cs="Arial"/>
          <w:b/>
          <w:sz w:val="28"/>
          <w:szCs w:val="28"/>
        </w:rPr>
        <w:t>W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orksheet </w:t>
      </w:r>
      <w:r w:rsidR="000A67AD">
        <w:rPr>
          <w:rFonts w:ascii="Arial" w:hAnsi="Arial" w:cs="Arial"/>
          <w:b/>
          <w:sz w:val="28"/>
          <w:szCs w:val="28"/>
        </w:rPr>
        <w:t>1</w:t>
      </w:r>
      <w:r w:rsidR="00527F6F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.1</w:t>
      </w:r>
    </w:p>
    <w:p w:rsidR="008834E2" w:rsidRDefault="008834E2">
      <w:pPr>
        <w:rPr>
          <w:rFonts w:ascii="Arial" w:hAnsi="Arial"/>
        </w:rPr>
      </w:pPr>
    </w:p>
    <w:p w:rsidR="008834E2" w:rsidRDefault="008834E2">
      <w:pPr>
        <w:pStyle w:val="Heading"/>
      </w:pPr>
      <w:proofErr w:type="spellStart"/>
      <w:r>
        <w:t>ArrayList</w:t>
      </w:r>
      <w:proofErr w:type="spellEnd"/>
      <w:r>
        <w:br/>
      </w:r>
    </w:p>
    <w:p w:rsidR="008834E2" w:rsidRDefault="008834E2">
      <w:pPr>
        <w:rPr>
          <w:rFonts w:ascii="Arial" w:hAnsi="Arial"/>
        </w:rPr>
      </w:pPr>
    </w:p>
    <w:p w:rsidR="008834E2" w:rsidRDefault="008834E2">
      <w:pPr>
        <w:pStyle w:val="BodyTextIndent"/>
      </w:pPr>
      <w:r>
        <w:t>1.</w:t>
      </w:r>
      <w:r>
        <w:tab/>
        <w:t xml:space="preserve">The following program utilizes the </w:t>
      </w:r>
      <w:proofErr w:type="spellStart"/>
      <w:r>
        <w:t>ArrayList</w:t>
      </w:r>
      <w:proofErr w:type="spellEnd"/>
      <w:r>
        <w:t xml:space="preserve"> and Point2D.Double classes.  The Point2D.Double class encapsulates X and Y coordinate values into a single point object (storing each value as a double).  </w:t>
      </w:r>
      <w:proofErr w:type="spellStart"/>
      <w:r>
        <w:t>ArrayList</w:t>
      </w:r>
      <w:proofErr w:type="spellEnd"/>
      <w:r>
        <w:t xml:space="preserve"> is then used to create a list of coordinate points.  For more </w:t>
      </w:r>
      <w:smartTag w:uri="urn:schemas-microsoft-com:office:smarttags" w:element="PersonName">
        <w:r>
          <w:t>info</w:t>
        </w:r>
      </w:smartTag>
      <w:r>
        <w:t>rmation on the usage of Point2D.Double, as well as other Java classes, refer to:</w:t>
      </w:r>
    </w:p>
    <w:p w:rsidR="008834E2" w:rsidRDefault="008834E2">
      <w:pPr>
        <w:ind w:left="720"/>
      </w:pPr>
    </w:p>
    <w:p w:rsidR="008834E2" w:rsidRDefault="00B05AB4">
      <w:pPr>
        <w:ind w:left="720"/>
      </w:pPr>
      <w:hyperlink r:id="rId7" w:history="1">
        <w:r w:rsidR="008834E2" w:rsidRPr="00880E40">
          <w:rPr>
            <w:rStyle w:val="Hyperlink"/>
          </w:rPr>
          <w:t>http://java.sun.com/j2se/1.5.0/docs/api/</w:t>
        </w:r>
      </w:hyperlink>
      <w:r w:rsidR="008834E2">
        <w:t xml:space="preserve"> </w:t>
      </w:r>
      <w:del w:id="1" w:author="ICT" w:date="2006-02-02T10:39:00Z">
        <w:r w:rsidR="008834E2">
          <w:fldChar w:fldCharType="begin"/>
        </w:r>
        <w:r w:rsidR="008834E2">
          <w:delInstrText>HYPERLINK "http://java.sun.com/j2se/1.4.2/docs/api/"</w:delInstrText>
        </w:r>
        <w:r w:rsidR="008834E2">
          <w:fldChar w:fldCharType="end"/>
        </w:r>
      </w:del>
      <w:r w:rsidR="008834E2">
        <w:t xml:space="preserve">   </w:t>
      </w:r>
    </w:p>
    <w:p w:rsidR="008834E2" w:rsidRDefault="008834E2">
      <w:pPr>
        <w:ind w:left="720"/>
      </w:pPr>
    </w:p>
    <w:p w:rsidR="008834E2" w:rsidRDefault="008834E2">
      <w:pPr>
        <w:ind w:left="720"/>
      </w:pPr>
      <w:r>
        <w:t xml:space="preserve">Explore this code and determine its exact output if the following points are read from the keyboard: </w:t>
      </w:r>
      <w:r>
        <w:br/>
      </w:r>
    </w:p>
    <w:p w:rsidR="008834E2" w:rsidRDefault="008834E2">
      <w:pPr>
        <w:ind w:left="720"/>
      </w:pPr>
      <w:r>
        <w:t xml:space="preserve"> (1.5, 2.1), (9.7, 2.1), (9.7, 7.3), (1.5, 7.3).  </w:t>
      </w:r>
    </w:p>
    <w:p w:rsidR="008834E2" w:rsidRDefault="008834E2">
      <w:pPr>
        <w:ind w:left="720"/>
      </w:pPr>
      <w:r>
        <w:br/>
        <w:t>These points represent consecutive vertices of a rectangle and must be entered in consecutive order!</w:t>
      </w:r>
    </w:p>
    <w:p w:rsidR="008834E2" w:rsidRDefault="008834E2">
      <w:pPr>
        <w:ind w:left="720" w:hanging="720"/>
      </w:pPr>
    </w:p>
    <w:p w:rsidR="008834E2" w:rsidRDefault="008834E2">
      <w:pPr>
        <w:ind w:left="720" w:hanging="720"/>
      </w:pP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java.awt.geom</w:t>
      </w:r>
      <w:proofErr w:type="spellEnd"/>
      <w:r>
        <w:rPr>
          <w:rFonts w:ascii="Courier New" w:hAnsi="Courier New" w:cs="Courier New"/>
          <w:sz w:val="20"/>
        </w:rPr>
        <w:t>.*; // for Point2D.Double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java.util</w:t>
      </w:r>
      <w:proofErr w:type="spellEnd"/>
      <w:r>
        <w:rPr>
          <w:rFonts w:ascii="Courier New" w:hAnsi="Courier New" w:cs="Courier New"/>
          <w:sz w:val="20"/>
        </w:rPr>
        <w:t xml:space="preserve">.*;     // for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</w:p>
    <w:p w:rsidR="008834E2" w:rsidRDefault="008834E2">
      <w:pPr>
        <w:ind w:left="720" w:hanging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Rectangle {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Rectangle()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{}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 void</w:t>
      </w:r>
      <w:r>
        <w:rPr>
          <w:rFonts w:ascii="Courier New" w:hAnsi="Courier New" w:cs="Courier New"/>
          <w:sz w:val="20"/>
        </w:rPr>
        <w:t xml:space="preserve"> input(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</w:t>
      </w:r>
      <w:proofErr w:type="spellEnd"/>
      <w:r>
        <w:rPr>
          <w:rFonts w:ascii="Courier New" w:hAnsi="Courier New" w:cs="Courier New"/>
          <w:sz w:val="20"/>
        </w:rPr>
        <w:t>){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("We need four vertices for our rectangle.");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("Please provide them in consecutive order.");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Scanner in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Scanner();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(char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= 'A';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&lt;= 'D';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>++){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</w:t>
      </w:r>
      <w:proofErr w:type="spellEnd"/>
      <w:r>
        <w:rPr>
          <w:rFonts w:ascii="Courier New" w:hAnsi="Courier New" w:cs="Courier New"/>
          <w:sz w:val="20"/>
        </w:rPr>
        <w:t xml:space="preserve">("Give me the x coordinate for point " +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+ ": ");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x = </w:t>
      </w:r>
      <w:proofErr w:type="spellStart"/>
      <w:r>
        <w:rPr>
          <w:rFonts w:ascii="Courier New" w:hAnsi="Courier New" w:cs="Courier New"/>
          <w:sz w:val="20"/>
        </w:rPr>
        <w:t>in.nextDouble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</w:t>
      </w:r>
      <w:proofErr w:type="spellEnd"/>
      <w:r>
        <w:rPr>
          <w:rFonts w:ascii="Courier New" w:hAnsi="Courier New" w:cs="Courier New"/>
          <w:sz w:val="20"/>
        </w:rPr>
        <w:t xml:space="preserve">("Give me the y coordinate for point " +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+ ": ");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y = </w:t>
      </w:r>
      <w:proofErr w:type="spellStart"/>
      <w:r>
        <w:rPr>
          <w:rFonts w:ascii="Courier New" w:hAnsi="Courier New" w:cs="Courier New"/>
          <w:sz w:val="20"/>
        </w:rPr>
        <w:t>in.nextDouble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Point2D.Double </w:t>
      </w:r>
      <w:proofErr w:type="spellStart"/>
      <w:r>
        <w:rPr>
          <w:rFonts w:ascii="Courier New" w:hAnsi="Courier New" w:cs="Courier New"/>
          <w:sz w:val="20"/>
        </w:rPr>
        <w:t>myPoint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Point2D.Double(</w:t>
      </w:r>
      <w:proofErr w:type="spellStart"/>
      <w:r>
        <w:rPr>
          <w:rFonts w:ascii="Courier New" w:hAnsi="Courier New" w:cs="Courier New"/>
          <w:sz w:val="20"/>
        </w:rPr>
        <w:t>x,y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myRect.add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myPoint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  <w:r>
        <w:rPr>
          <w:rFonts w:ascii="Courier New" w:hAnsi="Courier New" w:cs="Courier New"/>
          <w:sz w:val="20"/>
        </w:rPr>
        <w:lastRenderedPageBreak/>
        <w:t xml:space="preserve">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public void</w:t>
      </w:r>
      <w:r>
        <w:rPr>
          <w:rFonts w:ascii="Courier New" w:hAnsi="Courier New" w:cs="Courier New"/>
          <w:sz w:val="20"/>
        </w:rPr>
        <w:t xml:space="preserve"> output(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</w:t>
      </w:r>
      <w:proofErr w:type="spellEnd"/>
      <w:r>
        <w:rPr>
          <w:rFonts w:ascii="Courier New" w:hAnsi="Courier New" w:cs="Courier New"/>
          <w:sz w:val="20"/>
        </w:rPr>
        <w:t>){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char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= 'A';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&lt;= 'D';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>++){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Point2D.Double </w:t>
      </w:r>
      <w:proofErr w:type="spellStart"/>
      <w:r>
        <w:rPr>
          <w:rFonts w:ascii="Courier New" w:hAnsi="Courier New" w:cs="Courier New"/>
          <w:sz w:val="20"/>
        </w:rPr>
        <w:t>pt</w:t>
      </w:r>
      <w:proofErr w:type="spellEnd"/>
      <w:r>
        <w:rPr>
          <w:rFonts w:ascii="Courier New" w:hAnsi="Courier New" w:cs="Courier New"/>
          <w:sz w:val="20"/>
        </w:rPr>
        <w:t xml:space="preserve"> = (Point2D.Double)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- 65);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("Point " + </w:t>
      </w:r>
      <w:proofErr w:type="spellStart"/>
      <w:r>
        <w:rPr>
          <w:rFonts w:ascii="Courier New" w:hAnsi="Courier New" w:cs="Courier New"/>
          <w:sz w:val="20"/>
        </w:rPr>
        <w:t>ch</w:t>
      </w:r>
      <w:proofErr w:type="spellEnd"/>
      <w:r>
        <w:rPr>
          <w:rFonts w:ascii="Courier New" w:hAnsi="Courier New" w:cs="Courier New"/>
          <w:sz w:val="20"/>
        </w:rPr>
        <w:t xml:space="preserve"> + " is (" + </w:t>
      </w:r>
      <w:proofErr w:type="spellStart"/>
      <w:r>
        <w:rPr>
          <w:rFonts w:ascii="Courier New" w:hAnsi="Courier New" w:cs="Courier New"/>
          <w:sz w:val="20"/>
        </w:rPr>
        <w:t>pt.getX</w:t>
      </w:r>
      <w:proofErr w:type="spellEnd"/>
      <w:r>
        <w:rPr>
          <w:rFonts w:ascii="Courier New" w:hAnsi="Courier New" w:cs="Courier New"/>
          <w:sz w:val="20"/>
        </w:rPr>
        <w:t xml:space="preserve">() + ","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+ </w:t>
      </w:r>
      <w:proofErr w:type="spellStart"/>
      <w:r>
        <w:rPr>
          <w:rFonts w:ascii="Courier New" w:hAnsi="Courier New" w:cs="Courier New"/>
          <w:sz w:val="20"/>
        </w:rPr>
        <w:t>pt.getY</w:t>
      </w:r>
      <w:proofErr w:type="spellEnd"/>
      <w:r>
        <w:rPr>
          <w:rFonts w:ascii="Courier New" w:hAnsi="Courier New" w:cs="Courier New"/>
          <w:sz w:val="20"/>
        </w:rPr>
        <w:t>() + ")");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calculateArea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</w:t>
      </w:r>
      <w:proofErr w:type="spellEnd"/>
      <w:r>
        <w:rPr>
          <w:rFonts w:ascii="Courier New" w:hAnsi="Courier New" w:cs="Courier New"/>
          <w:sz w:val="20"/>
        </w:rPr>
        <w:t>){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 </w:t>
      </w:r>
      <w:proofErr w:type="spellStart"/>
      <w:r>
        <w:rPr>
          <w:rFonts w:ascii="Courier New" w:hAnsi="Courier New" w:cs="Courier New"/>
          <w:sz w:val="20"/>
        </w:rPr>
        <w:t>ptA</w:t>
      </w:r>
      <w:proofErr w:type="spellEnd"/>
      <w:r>
        <w:rPr>
          <w:rFonts w:ascii="Courier New" w:hAnsi="Courier New" w:cs="Courier New"/>
          <w:sz w:val="20"/>
        </w:rPr>
        <w:t xml:space="preserve"> = (Point2D.Double)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r>
        <w:rPr>
          <w:rFonts w:ascii="Courier New" w:hAnsi="Courier New" w:cs="Courier New"/>
          <w:sz w:val="20"/>
        </w:rPr>
        <w:t>(0);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 </w:t>
      </w:r>
      <w:proofErr w:type="spellStart"/>
      <w:r>
        <w:rPr>
          <w:rFonts w:ascii="Courier New" w:hAnsi="Courier New" w:cs="Courier New"/>
          <w:sz w:val="20"/>
        </w:rPr>
        <w:t>ptB</w:t>
      </w:r>
      <w:proofErr w:type="spellEnd"/>
      <w:r>
        <w:rPr>
          <w:rFonts w:ascii="Courier New" w:hAnsi="Courier New" w:cs="Courier New"/>
          <w:sz w:val="20"/>
        </w:rPr>
        <w:t xml:space="preserve"> = (Point2D.Double)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r>
        <w:rPr>
          <w:rFonts w:ascii="Courier New" w:hAnsi="Courier New" w:cs="Courier New"/>
          <w:sz w:val="20"/>
        </w:rPr>
        <w:t>(1);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 </w:t>
      </w:r>
      <w:proofErr w:type="spellStart"/>
      <w:r>
        <w:rPr>
          <w:rFonts w:ascii="Courier New" w:hAnsi="Courier New" w:cs="Courier New"/>
          <w:sz w:val="20"/>
        </w:rPr>
        <w:t>ptC</w:t>
      </w:r>
      <w:proofErr w:type="spellEnd"/>
      <w:r>
        <w:rPr>
          <w:rFonts w:ascii="Courier New" w:hAnsi="Courier New" w:cs="Courier New"/>
          <w:sz w:val="20"/>
        </w:rPr>
        <w:t xml:space="preserve"> = (Point2D.Double)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r>
        <w:rPr>
          <w:rFonts w:ascii="Courier New" w:hAnsi="Courier New" w:cs="Courier New"/>
          <w:sz w:val="20"/>
        </w:rPr>
        <w:t>(2);// not needed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Point2D.Double </w:t>
      </w:r>
      <w:proofErr w:type="spellStart"/>
      <w:r>
        <w:rPr>
          <w:rFonts w:ascii="Courier New" w:hAnsi="Courier New" w:cs="Courier New"/>
          <w:sz w:val="20"/>
        </w:rPr>
        <w:t>ptD</w:t>
      </w:r>
      <w:proofErr w:type="spellEnd"/>
      <w:r>
        <w:rPr>
          <w:rFonts w:ascii="Courier New" w:hAnsi="Courier New" w:cs="Courier New"/>
          <w:sz w:val="20"/>
        </w:rPr>
        <w:t xml:space="preserve"> = (Point2D.Double)</w:t>
      </w:r>
      <w:proofErr w:type="spellStart"/>
      <w:r>
        <w:rPr>
          <w:rFonts w:ascii="Courier New" w:hAnsi="Courier New" w:cs="Courier New"/>
          <w:sz w:val="20"/>
        </w:rPr>
        <w:t>myRect.get</w:t>
      </w:r>
      <w:proofErr w:type="spellEnd"/>
      <w:r>
        <w:rPr>
          <w:rFonts w:ascii="Courier New" w:hAnsi="Courier New" w:cs="Courier New"/>
          <w:sz w:val="20"/>
        </w:rPr>
        <w:t>(3);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base = </w:t>
      </w:r>
      <w:proofErr w:type="spellStart"/>
      <w:r>
        <w:rPr>
          <w:rFonts w:ascii="Courier New" w:hAnsi="Courier New" w:cs="Courier New"/>
          <w:sz w:val="20"/>
        </w:rPr>
        <w:t>ptA.distance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ptB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height = </w:t>
      </w:r>
      <w:proofErr w:type="spellStart"/>
      <w:r>
        <w:rPr>
          <w:rFonts w:ascii="Courier New" w:hAnsi="Courier New" w:cs="Courier New"/>
          <w:sz w:val="20"/>
        </w:rPr>
        <w:t>ptA.distance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ptD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base * height;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} 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static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main(String[] </w:t>
      </w:r>
      <w:proofErr w:type="spell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>){</w:t>
      </w:r>
    </w:p>
    <w:p w:rsidR="008834E2" w:rsidRDefault="008834E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Rectangle app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Rectangle();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app.input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app.output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area = </w:t>
      </w:r>
      <w:proofErr w:type="spellStart"/>
      <w:r>
        <w:rPr>
          <w:rFonts w:ascii="Courier New" w:hAnsi="Courier New" w:cs="Courier New"/>
          <w:sz w:val="20"/>
        </w:rPr>
        <w:t>app.calculateArea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myRectangle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8834E2" w:rsidRDefault="008834E2">
      <w:pPr>
        <w:ind w:left="14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System.out.printf</w:t>
      </w:r>
      <w:proofErr w:type="spellEnd"/>
      <w:r>
        <w:rPr>
          <w:rFonts w:ascii="Courier New" w:hAnsi="Courier New" w:cs="Courier New"/>
          <w:sz w:val="20"/>
        </w:rPr>
        <w:t>("%s%5.2f”,”The area of the rectangle is ", area);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</w:p>
    <w:p w:rsidR="008834E2" w:rsidRDefault="008834E2">
      <w:pPr>
        <w:ind w:left="720" w:hanging="720"/>
        <w:rPr>
          <w:rFonts w:ascii="Courier New" w:hAnsi="Courier New" w:cs="Courier New"/>
          <w:sz w:val="20"/>
        </w:rPr>
      </w:pPr>
    </w:p>
    <w:p w:rsidR="008834E2" w:rsidRDefault="008834E2">
      <w:pPr>
        <w:ind w:left="720" w:hanging="720"/>
      </w:pPr>
    </w:p>
    <w:p w:rsidR="008834E2" w:rsidRDefault="008834E2">
      <w:pPr>
        <w:ind w:left="720" w:hanging="720"/>
      </w:pPr>
      <w:r>
        <w:t>2.</w:t>
      </w:r>
      <w:r>
        <w:tab/>
        <w:t xml:space="preserve">Revise this program by adding the methods </w:t>
      </w:r>
      <w:r>
        <w:rPr>
          <w:i/>
          <w:iCs/>
        </w:rPr>
        <w:t>input5thPoint</w:t>
      </w:r>
      <w:r>
        <w:t xml:space="preserve"> and </w:t>
      </w:r>
      <w:proofErr w:type="spellStart"/>
      <w:r>
        <w:rPr>
          <w:i/>
          <w:iCs/>
        </w:rPr>
        <w:t>calculateTriangleArea</w:t>
      </w:r>
      <w:proofErr w:type="spellEnd"/>
      <w:r>
        <w:t xml:space="preserve">.  The method </w:t>
      </w:r>
      <w:r>
        <w:rPr>
          <w:i/>
          <w:iCs/>
        </w:rPr>
        <w:t>input5thPoint</w:t>
      </w:r>
      <w:r>
        <w:t xml:space="preserve"> should prompt the user to add a 5</w:t>
      </w:r>
      <w:r>
        <w:rPr>
          <w:vertAlign w:val="superscript"/>
        </w:rPr>
        <w:t>th</w:t>
      </w:r>
      <w:r>
        <w:t xml:space="preserve"> point on the line segment connecting points A and B (i.e. the first two points entered).  Within this method, the point should be added to the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  <w:iCs/>
        </w:rPr>
        <w:t>myRectangle</w:t>
      </w:r>
      <w:proofErr w:type="spellEnd"/>
      <w:r>
        <w:t xml:space="preserve">.  The method </w:t>
      </w:r>
      <w:proofErr w:type="spellStart"/>
      <w:r>
        <w:rPr>
          <w:i/>
          <w:iCs/>
        </w:rPr>
        <w:t>calculateTriangleArea</w:t>
      </w:r>
      <w:proofErr w:type="spellEnd"/>
      <w:r>
        <w:rPr>
          <w:i/>
          <w:iCs/>
        </w:rPr>
        <w:t xml:space="preserve"> </w:t>
      </w:r>
      <w:r>
        <w:t>should calculate the area of the triangle formed by this 5</w:t>
      </w:r>
      <w:r>
        <w:rPr>
          <w:vertAlign w:val="superscript"/>
        </w:rPr>
        <w:t>th</w:t>
      </w:r>
      <w:r>
        <w:t xml:space="preserve"> point and the points A and D.</w:t>
      </w:r>
    </w:p>
    <w:p w:rsidR="008834E2" w:rsidRDefault="008834E2">
      <w:pPr>
        <w:ind w:left="720" w:hanging="720"/>
      </w:pPr>
    </w:p>
    <w:sectPr w:rsidR="008834E2" w:rsidSect="002801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B4" w:rsidRDefault="00B05AB4">
      <w:r>
        <w:separator/>
      </w:r>
    </w:p>
  </w:endnote>
  <w:endnote w:type="continuationSeparator" w:id="0">
    <w:p w:rsidR="00B05AB4" w:rsidRDefault="00B0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B4" w:rsidRDefault="00B05AB4">
      <w:r>
        <w:separator/>
      </w:r>
    </w:p>
  </w:footnote>
  <w:footnote w:type="continuationSeparator" w:id="0">
    <w:p w:rsidR="00B05AB4" w:rsidRDefault="00B05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9A" w:rsidRPr="001E2F9A" w:rsidRDefault="001E2F9A" w:rsidP="001E2F9A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34E2"/>
    <w:rsid w:val="000A67AD"/>
    <w:rsid w:val="000D4BFB"/>
    <w:rsid w:val="001E2F9A"/>
    <w:rsid w:val="00240C73"/>
    <w:rsid w:val="002624B3"/>
    <w:rsid w:val="002801F4"/>
    <w:rsid w:val="004A401B"/>
    <w:rsid w:val="00527F6F"/>
    <w:rsid w:val="008834E2"/>
    <w:rsid w:val="00A01D78"/>
    <w:rsid w:val="00B05AB4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3DAB727"/>
  <w15:chartTrackingRefBased/>
  <w15:docId w15:val="{886D267E-4AA0-4FB6-9307-AACB2601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 w:hanging="720"/>
    </w:p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j2se/1.5.0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Links>
    <vt:vector size="12" baseType="variant">
      <vt:variant>
        <vt:i4>1376279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http://java.sun.com/j2se/1.4.2/docs/api/</vt:lpwstr>
      </vt:variant>
      <vt:variant>
        <vt:lpwstr/>
      </vt:variant>
      <vt:variant>
        <vt:i4>1441815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http://java.sun.com/j2se/1.5.0/docs/api/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5</cp:revision>
  <cp:lastPrinted>2003-06-02T18:29:00Z</cp:lastPrinted>
  <dcterms:created xsi:type="dcterms:W3CDTF">2017-02-08T05:12:00Z</dcterms:created>
  <dcterms:modified xsi:type="dcterms:W3CDTF">2017-09-08T12:25:00Z</dcterms:modified>
</cp:coreProperties>
</file>