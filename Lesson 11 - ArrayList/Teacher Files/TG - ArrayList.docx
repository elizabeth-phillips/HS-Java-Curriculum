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E25" w:rsidRDefault="00221E25">
      <w:pPr>
        <w:pStyle w:val="Heading"/>
        <w:rPr>
          <w:rFonts w:ascii="Arial" w:hAnsi="Arial"/>
        </w:rPr>
      </w:pPr>
      <w:bookmarkStart w:id="0" w:name="_GoBack"/>
      <w:bookmarkEnd w:id="0"/>
      <w:r>
        <w:rPr>
          <w:rFonts w:ascii="Arial" w:hAnsi="Arial"/>
        </w:rPr>
        <w:t>TEACHER’s guide</w:t>
      </w:r>
    </w:p>
    <w:p w:rsidR="00221E25" w:rsidRDefault="00221E25">
      <w:pPr>
        <w:pStyle w:val="Heading"/>
        <w:jc w:val="left"/>
        <w:rPr>
          <w:rFonts w:ascii="Arial" w:hAnsi="Arial"/>
        </w:rPr>
      </w:pPr>
    </w:p>
    <w:p w:rsidR="00221E25" w:rsidRDefault="00221E25">
      <w:pPr>
        <w:pStyle w:val="Heading"/>
        <w:rPr>
          <w:rFonts w:ascii="Arial" w:hAnsi="Arial" w:cs="Arial"/>
          <w:szCs w:val="28"/>
        </w:rPr>
      </w:pPr>
      <w:r>
        <w:rPr>
          <w:rFonts w:ascii="Arial" w:hAnsi="Arial" w:cs="Arial"/>
          <w:caps w:val="0"/>
          <w:szCs w:val="28"/>
        </w:rPr>
        <w:t>ArrayList</w:t>
      </w:r>
    </w:p>
    <w:p w:rsidR="00221E25" w:rsidRDefault="00221E25">
      <w:pPr>
        <w:pStyle w:val="ABS"/>
        <w:spacing w:line="240" w:lineRule="auto"/>
      </w:pPr>
    </w:p>
    <w:p w:rsidR="00221E25" w:rsidRDefault="00221E25"/>
    <w:p w:rsidR="00221E25" w:rsidRDefault="00221E25">
      <w:pPr>
        <w:pStyle w:val="h1"/>
        <w:ind w:hanging="2880"/>
        <w:rPr>
          <w:szCs w:val="24"/>
        </w:rPr>
      </w:pPr>
      <w:r w:rsidRPr="00CC19E3">
        <w:rPr>
          <w:rFonts w:ascii="Arial" w:hAnsi="Arial" w:cs="Arial"/>
          <w:b/>
          <w:sz w:val="22"/>
          <w:szCs w:val="22"/>
        </w:rPr>
        <w:t>OBJECTIVES:</w:t>
      </w:r>
      <w:r>
        <w:tab/>
      </w:r>
      <w:r>
        <w:rPr>
          <w:szCs w:val="24"/>
        </w:rPr>
        <w:t>The student will understand Abstract Data Types (ADTs) and how an array implements the List ADT.</w:t>
      </w:r>
    </w:p>
    <w:p w:rsidR="00221E25" w:rsidRDefault="00221E25">
      <w:pPr>
        <w:pStyle w:val="h1"/>
        <w:ind w:hanging="2880"/>
        <w:rPr>
          <w:szCs w:val="24"/>
        </w:rPr>
      </w:pPr>
    </w:p>
    <w:p w:rsidR="00221E25" w:rsidRDefault="00221E25">
      <w:pPr>
        <w:pStyle w:val="h1"/>
        <w:rPr>
          <w:szCs w:val="24"/>
        </w:rPr>
      </w:pPr>
      <w:r>
        <w:rPr>
          <w:szCs w:val="24"/>
        </w:rPr>
        <w:t xml:space="preserve">The student will create objects of type </w:t>
      </w:r>
      <w:r w:rsidRPr="00FA0C28">
        <w:rPr>
          <w:rFonts w:ascii="Courier New" w:hAnsi="Courier New"/>
          <w:sz w:val="22"/>
          <w:szCs w:val="22"/>
        </w:rPr>
        <w:t>ArrayList</w:t>
      </w:r>
      <w:r>
        <w:rPr>
          <w:rFonts w:ascii="Courier New" w:hAnsi="Courier New"/>
          <w:szCs w:val="24"/>
        </w:rPr>
        <w:t xml:space="preserve"> </w:t>
      </w:r>
      <w:r>
        <w:rPr>
          <w:szCs w:val="24"/>
        </w:rPr>
        <w:t xml:space="preserve">using generics. </w:t>
      </w:r>
    </w:p>
    <w:p w:rsidR="00221E25" w:rsidRDefault="00221E25">
      <w:pPr>
        <w:pStyle w:val="h1"/>
        <w:rPr>
          <w:szCs w:val="24"/>
        </w:rPr>
      </w:pPr>
    </w:p>
    <w:p w:rsidR="00221E25" w:rsidRDefault="00221E25">
      <w:pPr>
        <w:pStyle w:val="h1"/>
        <w:rPr>
          <w:szCs w:val="24"/>
        </w:rPr>
      </w:pPr>
      <w:r>
        <w:rPr>
          <w:szCs w:val="24"/>
        </w:rPr>
        <w:t xml:space="preserve">The students will use the methods of </w:t>
      </w:r>
      <w:r w:rsidRPr="00FA0C28">
        <w:rPr>
          <w:rFonts w:ascii="Courier New" w:hAnsi="Courier New"/>
          <w:sz w:val="22"/>
          <w:szCs w:val="22"/>
        </w:rPr>
        <w:t>ArrayList</w:t>
      </w:r>
      <w:r>
        <w:rPr>
          <w:szCs w:val="24"/>
        </w:rPr>
        <w:t xml:space="preserve"> to access, add and remove elements.</w:t>
      </w:r>
    </w:p>
    <w:p w:rsidR="00221E25" w:rsidRDefault="00221E25">
      <w:pPr>
        <w:pStyle w:val="h1"/>
        <w:rPr>
          <w:szCs w:val="24"/>
        </w:rPr>
      </w:pPr>
    </w:p>
    <w:p w:rsidR="00221E25" w:rsidRDefault="00221E25">
      <w:pPr>
        <w:pStyle w:val="h1"/>
        <w:rPr>
          <w:szCs w:val="24"/>
        </w:rPr>
      </w:pPr>
      <w:r>
        <w:rPr>
          <w:szCs w:val="24"/>
        </w:rPr>
        <w:t>The student will learn casting.</w:t>
      </w:r>
    </w:p>
    <w:p w:rsidR="00221E25" w:rsidRDefault="00221E25">
      <w:pPr>
        <w:pStyle w:val="h1"/>
        <w:rPr>
          <w:szCs w:val="24"/>
        </w:rPr>
      </w:pPr>
    </w:p>
    <w:p w:rsidR="00221E25" w:rsidRDefault="00221E25">
      <w:pPr>
        <w:pStyle w:val="h1"/>
        <w:rPr>
          <w:szCs w:val="24"/>
        </w:rPr>
      </w:pPr>
      <w:r>
        <w:rPr>
          <w:szCs w:val="24"/>
        </w:rPr>
        <w:t xml:space="preserve">The student will use wrapper classes to insert primitive data values in an </w:t>
      </w:r>
      <w:r w:rsidRPr="00FA0C28">
        <w:rPr>
          <w:rFonts w:ascii="Courier New" w:hAnsi="Courier New"/>
          <w:sz w:val="22"/>
          <w:szCs w:val="22"/>
        </w:rPr>
        <w:t>ArrayList</w:t>
      </w:r>
      <w:r>
        <w:rPr>
          <w:szCs w:val="24"/>
        </w:rPr>
        <w:t>.</w:t>
      </w:r>
    </w:p>
    <w:p w:rsidR="00221E25" w:rsidRDefault="00221E25">
      <w:pPr>
        <w:pStyle w:val="i1"/>
      </w:pPr>
    </w:p>
    <w:p w:rsidR="00221E25" w:rsidRDefault="00221E25">
      <w:pPr>
        <w:pStyle w:val="i1"/>
      </w:pPr>
    </w:p>
    <w:p w:rsidR="00221E25" w:rsidRDefault="00221E25">
      <w:pPr>
        <w:pStyle w:val="NumberedMain"/>
        <w:tabs>
          <w:tab w:val="left" w:pos="2880"/>
        </w:tabs>
        <w:ind w:left="0" w:firstLine="0"/>
      </w:pPr>
      <w:r w:rsidRPr="00CC19E3">
        <w:rPr>
          <w:rFonts w:ascii="Arial" w:hAnsi="Arial" w:cs="Arial"/>
          <w:b/>
          <w:sz w:val="22"/>
          <w:szCs w:val="22"/>
        </w:rPr>
        <w:t>ACTIVITIES/TIME:</w:t>
      </w:r>
      <w:r>
        <w:tab/>
        <w:t>Two Weeks</w:t>
      </w:r>
    </w:p>
    <w:p w:rsidR="00221E25" w:rsidRDefault="00221E25">
      <w:pPr>
        <w:pStyle w:val="NumberedMain"/>
        <w:tabs>
          <w:tab w:val="left" w:pos="2880"/>
        </w:tabs>
        <w:ind w:left="0" w:firstLine="0"/>
      </w:pPr>
    </w:p>
    <w:p w:rsidR="00221E25" w:rsidRDefault="00221E25">
      <w:pPr>
        <w:pStyle w:val="h1"/>
      </w:pPr>
    </w:p>
    <w:p w:rsidR="00221E25" w:rsidRDefault="00221E25">
      <w:pPr>
        <w:pStyle w:val="Division-tabs"/>
        <w:rPr>
          <w:szCs w:val="24"/>
        </w:rPr>
      </w:pPr>
      <w:r w:rsidRPr="00CC19E3">
        <w:rPr>
          <w:rFonts w:ascii="Arial" w:hAnsi="Arial" w:cs="Arial"/>
          <w:b/>
          <w:sz w:val="22"/>
          <w:szCs w:val="22"/>
        </w:rPr>
        <w:t>MATERIALS:</w:t>
      </w:r>
      <w:r>
        <w:tab/>
      </w:r>
      <w:r>
        <w:rPr>
          <w:szCs w:val="24"/>
        </w:rPr>
        <w:t xml:space="preserve">Student Lesson A15: </w:t>
      </w:r>
      <w:r>
        <w:rPr>
          <w:i/>
          <w:iCs/>
          <w:szCs w:val="24"/>
        </w:rPr>
        <w:t>ArrayList</w:t>
      </w:r>
    </w:p>
    <w:p w:rsidR="00221E25" w:rsidRDefault="00221E25">
      <w:pPr>
        <w:pStyle w:val="Division-tabs"/>
        <w:rPr>
          <w:szCs w:val="24"/>
        </w:rPr>
      </w:pPr>
      <w:r>
        <w:rPr>
          <w:szCs w:val="24"/>
        </w:rPr>
        <w:tab/>
        <w:t xml:space="preserve">Lab Assignment A15.1, </w:t>
      </w:r>
      <w:r>
        <w:rPr>
          <w:i/>
          <w:szCs w:val="24"/>
        </w:rPr>
        <w:t>IrregularPolygon</w:t>
      </w:r>
    </w:p>
    <w:p w:rsidR="00221E25" w:rsidRDefault="00221E25">
      <w:pPr>
        <w:pStyle w:val="h1"/>
        <w:ind w:left="2160" w:firstLine="720"/>
        <w:rPr>
          <w:i/>
          <w:szCs w:val="24"/>
        </w:rPr>
      </w:pPr>
      <w:r>
        <w:rPr>
          <w:szCs w:val="24"/>
        </w:rPr>
        <w:t xml:space="preserve">Lab Assignment A15.2, </w:t>
      </w:r>
      <w:r>
        <w:rPr>
          <w:i/>
          <w:szCs w:val="24"/>
        </w:rPr>
        <w:t>Permutations</w:t>
      </w:r>
    </w:p>
    <w:p w:rsidR="00221E25" w:rsidRDefault="00221E25">
      <w:pPr>
        <w:pStyle w:val="h1"/>
        <w:ind w:left="2160" w:firstLine="720"/>
        <w:rPr>
          <w:i/>
          <w:szCs w:val="24"/>
        </w:rPr>
      </w:pPr>
      <w:r>
        <w:rPr>
          <w:szCs w:val="24"/>
        </w:rPr>
        <w:t xml:space="preserve">Lab Assignment A15.3, </w:t>
      </w:r>
      <w:r>
        <w:rPr>
          <w:i/>
          <w:szCs w:val="24"/>
        </w:rPr>
        <w:t>Statistics</w:t>
      </w:r>
    </w:p>
    <w:p w:rsidR="00221E25" w:rsidRDefault="00221E25">
      <w:pPr>
        <w:pStyle w:val="h1"/>
        <w:ind w:left="2160" w:firstLine="720"/>
        <w:rPr>
          <w:i/>
          <w:szCs w:val="24"/>
        </w:rPr>
      </w:pPr>
      <w:r>
        <w:rPr>
          <w:szCs w:val="24"/>
        </w:rPr>
        <w:t xml:space="preserve">Lab Assignment A15.3, Data File, </w:t>
      </w:r>
      <w:r>
        <w:rPr>
          <w:i/>
          <w:szCs w:val="24"/>
        </w:rPr>
        <w:t>numbers.txt</w:t>
      </w:r>
    </w:p>
    <w:p w:rsidR="00221E25" w:rsidRDefault="00221E25">
      <w:pPr>
        <w:pStyle w:val="h1"/>
        <w:ind w:left="2160" w:firstLine="720"/>
        <w:rPr>
          <w:i/>
          <w:szCs w:val="24"/>
        </w:rPr>
      </w:pPr>
      <w:r>
        <w:rPr>
          <w:iCs/>
          <w:szCs w:val="24"/>
        </w:rPr>
        <w:t xml:space="preserve">Worksheet A15.1, </w:t>
      </w:r>
      <w:r>
        <w:rPr>
          <w:i/>
          <w:szCs w:val="24"/>
        </w:rPr>
        <w:t>ArrayList</w:t>
      </w:r>
    </w:p>
    <w:p w:rsidR="00221E25" w:rsidRDefault="00221E25">
      <w:pPr>
        <w:pStyle w:val="h1"/>
        <w:rPr>
          <w:i/>
          <w:szCs w:val="24"/>
        </w:rPr>
      </w:pPr>
      <w:r>
        <w:rPr>
          <w:iCs/>
          <w:szCs w:val="24"/>
        </w:rPr>
        <w:t>Handout A15.</w:t>
      </w:r>
      <w:r w:rsidRPr="00221E25">
        <w:rPr>
          <w:szCs w:val="24"/>
        </w:rPr>
        <w:t>1,</w:t>
      </w:r>
      <w:r>
        <w:rPr>
          <w:i/>
          <w:szCs w:val="24"/>
        </w:rPr>
        <w:t xml:space="preserve"> ArrayList Methods</w:t>
      </w:r>
    </w:p>
    <w:p w:rsidR="00221E25" w:rsidRDefault="00221E25">
      <w:pPr>
        <w:pStyle w:val="h1"/>
        <w:rPr>
          <w:szCs w:val="24"/>
        </w:rPr>
      </w:pPr>
    </w:p>
    <w:p w:rsidR="00221E25" w:rsidRDefault="00221E25">
      <w:pPr>
        <w:pStyle w:val="h1"/>
        <w:rPr>
          <w:szCs w:val="24"/>
        </w:rPr>
      </w:pPr>
      <w:r>
        <w:rPr>
          <w:szCs w:val="24"/>
        </w:rPr>
        <w:t xml:space="preserve">Teacher’s Guide, Lesson A15: </w:t>
      </w:r>
      <w:r>
        <w:rPr>
          <w:i/>
          <w:iCs/>
          <w:szCs w:val="24"/>
        </w:rPr>
        <w:t>ArrayList</w:t>
      </w:r>
      <w:r>
        <w:rPr>
          <w:szCs w:val="24"/>
        </w:rPr>
        <w:t xml:space="preserve"> </w:t>
      </w:r>
    </w:p>
    <w:p w:rsidR="00221E25" w:rsidRDefault="00221E25">
      <w:pPr>
        <w:pStyle w:val="h1"/>
        <w:rPr>
          <w:i/>
          <w:szCs w:val="24"/>
        </w:rPr>
      </w:pPr>
      <w:r>
        <w:rPr>
          <w:szCs w:val="24"/>
        </w:rPr>
        <w:t xml:space="preserve">Lab Assignment A15.1 - Answers, </w:t>
      </w:r>
      <w:r>
        <w:rPr>
          <w:i/>
          <w:szCs w:val="24"/>
        </w:rPr>
        <w:t>IrregularPolygon.java, driver.java</w:t>
      </w:r>
    </w:p>
    <w:p w:rsidR="00221E25" w:rsidRDefault="00221E25">
      <w:pPr>
        <w:pStyle w:val="h1"/>
        <w:ind w:left="2160" w:firstLine="720"/>
        <w:rPr>
          <w:i/>
          <w:szCs w:val="24"/>
        </w:rPr>
      </w:pPr>
      <w:r>
        <w:rPr>
          <w:szCs w:val="24"/>
        </w:rPr>
        <w:t xml:space="preserve">Lab Assignment A15.2 - Answers, </w:t>
      </w:r>
      <w:r>
        <w:rPr>
          <w:i/>
          <w:szCs w:val="24"/>
        </w:rPr>
        <w:t>Permutations.java, driver.java</w:t>
      </w:r>
    </w:p>
    <w:p w:rsidR="00221E25" w:rsidRDefault="00221E25">
      <w:pPr>
        <w:pStyle w:val="h1"/>
        <w:ind w:left="2160" w:firstLine="720"/>
        <w:rPr>
          <w:szCs w:val="24"/>
        </w:rPr>
      </w:pPr>
      <w:r>
        <w:rPr>
          <w:szCs w:val="24"/>
        </w:rPr>
        <w:t xml:space="preserve">Lab Assignment A15.3 - Answers, </w:t>
      </w:r>
      <w:r>
        <w:rPr>
          <w:i/>
          <w:szCs w:val="24"/>
        </w:rPr>
        <w:t>Statistics.java, driver.java</w:t>
      </w:r>
    </w:p>
    <w:p w:rsidR="00221E25" w:rsidRDefault="00221E25">
      <w:pPr>
        <w:pStyle w:val="h1"/>
        <w:rPr>
          <w:i/>
          <w:szCs w:val="24"/>
        </w:rPr>
      </w:pPr>
      <w:r>
        <w:rPr>
          <w:iCs/>
          <w:szCs w:val="24"/>
        </w:rPr>
        <w:t xml:space="preserve">Worksheet A15.1, </w:t>
      </w:r>
      <w:r>
        <w:rPr>
          <w:i/>
          <w:szCs w:val="24"/>
        </w:rPr>
        <w:t>ArrayList – Answer Sheet</w:t>
      </w:r>
    </w:p>
    <w:p w:rsidR="00221E25" w:rsidRDefault="00221E25">
      <w:pPr>
        <w:pStyle w:val="h1"/>
        <w:rPr>
          <w:iCs/>
          <w:szCs w:val="24"/>
        </w:rPr>
      </w:pPr>
      <w:r>
        <w:rPr>
          <w:iCs/>
          <w:szCs w:val="24"/>
        </w:rPr>
        <w:t>Quiz A15</w:t>
      </w:r>
    </w:p>
    <w:p w:rsidR="00221E25" w:rsidRDefault="00221E25">
      <w:pPr>
        <w:pStyle w:val="h1"/>
        <w:rPr>
          <w:iCs/>
          <w:szCs w:val="24"/>
        </w:rPr>
      </w:pPr>
      <w:r>
        <w:rPr>
          <w:iCs/>
          <w:szCs w:val="24"/>
        </w:rPr>
        <w:t xml:space="preserve">Quiz A15 – </w:t>
      </w:r>
      <w:r>
        <w:rPr>
          <w:i/>
          <w:szCs w:val="24"/>
        </w:rPr>
        <w:t>Answer Sheet</w:t>
      </w:r>
    </w:p>
    <w:p w:rsidR="00221E25" w:rsidRDefault="00221E25"/>
    <w:p w:rsidR="00221E25" w:rsidRDefault="00221E25"/>
    <w:p w:rsidR="00221E25" w:rsidRDefault="00221E25">
      <w:pPr>
        <w:pStyle w:val="h1"/>
        <w:ind w:hanging="2880"/>
        <w:rPr>
          <w:u w:val="single"/>
        </w:rPr>
      </w:pPr>
      <w:r w:rsidRPr="00CC19E3">
        <w:rPr>
          <w:rFonts w:ascii="Arial" w:hAnsi="Arial" w:cs="Arial"/>
          <w:b/>
          <w:sz w:val="22"/>
          <w:szCs w:val="22"/>
        </w:rPr>
        <w:t>REFERENCES:</w:t>
      </w:r>
      <w:r>
        <w:tab/>
      </w:r>
      <w:r>
        <w:rPr>
          <w:b/>
        </w:rPr>
        <w:t>Too Many Daves</w:t>
      </w:r>
      <w:r>
        <w:br/>
      </w:r>
      <w:hyperlink r:id="rId6" w:history="1">
        <w:r w:rsidRPr="00880E40">
          <w:rPr>
            <w:rStyle w:val="Hyperlink"/>
          </w:rPr>
          <w:t>http://bullard.esc.cam.ac.uk/~barnett/daves.html</w:t>
        </w:r>
      </w:hyperlink>
      <w:r>
        <w:t xml:space="preserve"> </w:t>
      </w:r>
    </w:p>
    <w:p w:rsidR="00221E25" w:rsidRDefault="00221E25">
      <w:pPr>
        <w:pStyle w:val="h1"/>
        <w:ind w:hanging="2880"/>
        <w:rPr>
          <w:szCs w:val="24"/>
        </w:rPr>
      </w:pPr>
      <w:r>
        <w:tab/>
      </w:r>
      <w:r>
        <w:rPr>
          <w:szCs w:val="24"/>
        </w:rPr>
        <w:t xml:space="preserve">This short poem, "Too Many Daves" by Dr. Seuss, is from </w:t>
      </w:r>
      <w:r>
        <w:rPr>
          <w:iCs/>
          <w:szCs w:val="24"/>
        </w:rPr>
        <w:t>"The Sneetches and Other Stories."</w:t>
      </w:r>
      <w:r>
        <w:rPr>
          <w:rFonts w:ascii="Arial" w:hAnsi="Arial" w:cs="Arial"/>
          <w:i/>
          <w:iCs/>
          <w:szCs w:val="24"/>
        </w:rPr>
        <w:t xml:space="preserve"> </w:t>
      </w:r>
      <w:r>
        <w:rPr>
          <w:szCs w:val="24"/>
        </w:rPr>
        <w:t xml:space="preserve">It is a fun way to introduce arrays and </w:t>
      </w:r>
      <w:r w:rsidRPr="00FA0C28">
        <w:rPr>
          <w:rFonts w:ascii="Courier New" w:hAnsi="Courier New"/>
          <w:sz w:val="22"/>
          <w:szCs w:val="22"/>
        </w:rPr>
        <w:t>ArrayList</w:t>
      </w:r>
      <w:r>
        <w:rPr>
          <w:szCs w:val="24"/>
        </w:rPr>
        <w:t xml:space="preserve">.  </w:t>
      </w:r>
    </w:p>
    <w:p w:rsidR="00221E25" w:rsidRDefault="00221E25">
      <w:pPr>
        <w:pStyle w:val="Division-tabs"/>
        <w:rPr>
          <w:b/>
        </w:rPr>
      </w:pPr>
    </w:p>
    <w:p w:rsidR="00221E25" w:rsidRPr="00CC19E3" w:rsidRDefault="00221E25">
      <w:pPr>
        <w:pStyle w:val="Division-tabs"/>
        <w:numPr>
          <w:ins w:id="1" w:author="ICT" w:date="2006-02-02T10:03:00Z"/>
        </w:numPr>
        <w:rPr>
          <w:rFonts w:ascii="Arial" w:hAnsi="Arial" w:cs="Arial"/>
          <w:b/>
          <w:sz w:val="22"/>
          <w:szCs w:val="22"/>
        </w:rPr>
      </w:pPr>
      <w:r w:rsidRPr="00CC19E3">
        <w:rPr>
          <w:rFonts w:ascii="Arial" w:hAnsi="Arial" w:cs="Arial"/>
          <w:b/>
          <w:sz w:val="22"/>
          <w:szCs w:val="22"/>
        </w:rPr>
        <w:t xml:space="preserve">INSTRUCTOR </w:t>
      </w:r>
    </w:p>
    <w:p w:rsidR="00221E25" w:rsidRDefault="00221E25">
      <w:pPr>
        <w:pStyle w:val="h1"/>
        <w:ind w:hanging="2880"/>
        <w:rPr>
          <w:szCs w:val="24"/>
        </w:rPr>
      </w:pPr>
      <w:r w:rsidRPr="00CC19E3">
        <w:rPr>
          <w:rFonts w:ascii="Arial" w:hAnsi="Arial" w:cs="Arial"/>
          <w:b/>
          <w:sz w:val="22"/>
          <w:szCs w:val="22"/>
        </w:rPr>
        <w:t>NOTES:</w:t>
      </w:r>
      <w:r>
        <w:tab/>
      </w:r>
      <w:r>
        <w:rPr>
          <w:szCs w:val="24"/>
        </w:rPr>
        <w:t xml:space="preserve">This lesson introduces the students to their first Abstract Data Type (ADT).  Introducing the students to </w:t>
      </w:r>
      <w:r w:rsidRPr="00FA0C28">
        <w:rPr>
          <w:rFonts w:ascii="Courier New" w:hAnsi="Courier New" w:cs="Courier New"/>
          <w:sz w:val="22"/>
          <w:szCs w:val="22"/>
        </w:rPr>
        <w:t>ArrayLists</w:t>
      </w:r>
      <w:r>
        <w:rPr>
          <w:szCs w:val="24"/>
        </w:rPr>
        <w:t xml:space="preserve"> first helps them to think in OOP.  Students already know how to use objects, so learning how to use </w:t>
      </w:r>
      <w:r w:rsidRPr="00FA0C28">
        <w:rPr>
          <w:rFonts w:ascii="Courier New" w:hAnsi="Courier New" w:cs="Courier New"/>
          <w:sz w:val="22"/>
          <w:szCs w:val="22"/>
        </w:rPr>
        <w:t>ArrayList</w:t>
      </w:r>
      <w:r>
        <w:rPr>
          <w:szCs w:val="24"/>
        </w:rPr>
        <w:t xml:space="preserve"> should be quite natural by this time.  </w:t>
      </w:r>
      <w:r w:rsidR="00450F13">
        <w:rPr>
          <w:szCs w:val="24"/>
        </w:rPr>
        <w:t xml:space="preserve">This lesson covers Java 1.5 features of generics and the for each loop.  The student needs to understand when they can use a for each loop and when they need to use a for loop.  </w:t>
      </w:r>
      <w:r w:rsidR="00450F13">
        <w:rPr>
          <w:rFonts w:ascii="Courier New" w:hAnsi="Courier New" w:cs="Courier New"/>
          <w:szCs w:val="24"/>
        </w:rPr>
        <w:t>Iterators</w:t>
      </w:r>
      <w:r w:rsidR="00450F13">
        <w:rPr>
          <w:szCs w:val="24"/>
        </w:rPr>
        <w:t xml:space="preserve"> are also introduced, but the subject may be skipped for A-level learners, since this is an AB topic.  It is a good idea, however, to have students begin thinking about </w:t>
      </w:r>
      <w:r w:rsidR="00450F13">
        <w:rPr>
          <w:rFonts w:ascii="Courier New" w:hAnsi="Courier New" w:cs="Courier New"/>
          <w:szCs w:val="24"/>
        </w:rPr>
        <w:t>Iterators</w:t>
      </w:r>
      <w:r w:rsidR="00450F13">
        <w:rPr>
          <w:szCs w:val="24"/>
        </w:rPr>
        <w:t>.  Some of the solutions use the for each loop.  A good exercise is to have the students convert between the for and for each loops when appropriate.</w:t>
      </w:r>
    </w:p>
    <w:p w:rsidR="00221E25" w:rsidRDefault="00221E25">
      <w:pPr>
        <w:pStyle w:val="h1"/>
        <w:ind w:hanging="2880"/>
        <w:rPr>
          <w:szCs w:val="24"/>
        </w:rPr>
      </w:pPr>
    </w:p>
    <w:p w:rsidR="00221E25" w:rsidRDefault="00221E25">
      <w:pPr>
        <w:pStyle w:val="h1"/>
        <w:ind w:hanging="2880"/>
        <w:rPr>
          <w:szCs w:val="24"/>
        </w:rPr>
      </w:pPr>
      <w:r>
        <w:rPr>
          <w:szCs w:val="24"/>
        </w:rPr>
        <w:tab/>
        <w:t xml:space="preserve">Lab Assignment A15.1, </w:t>
      </w:r>
      <w:r>
        <w:rPr>
          <w:i/>
          <w:szCs w:val="24"/>
        </w:rPr>
        <w:t>IrregularPolygon</w:t>
      </w:r>
      <w:r>
        <w:rPr>
          <w:szCs w:val="24"/>
        </w:rPr>
        <w:t xml:space="preserve"> requires that students use the </w:t>
      </w:r>
      <w:r w:rsidRPr="00FA0C28">
        <w:rPr>
          <w:rFonts w:ascii="Courier New" w:hAnsi="Courier New" w:cs="Courier New"/>
          <w:sz w:val="22"/>
          <w:szCs w:val="22"/>
        </w:rPr>
        <w:t>Point2D.Double</w:t>
      </w:r>
      <w:r>
        <w:rPr>
          <w:szCs w:val="24"/>
        </w:rPr>
        <w:t xml:space="preserve"> class.  Usually, students aren't interested in this until they see how much work will be saved.  This makes a great point for OOP. Lab Assignment A15.2, </w:t>
      </w:r>
      <w:r>
        <w:rPr>
          <w:i/>
          <w:szCs w:val="24"/>
        </w:rPr>
        <w:t>Permutations</w:t>
      </w:r>
      <w:r>
        <w:rPr>
          <w:szCs w:val="24"/>
        </w:rPr>
        <w:t xml:space="preserve"> is a short exercise using </w:t>
      </w:r>
      <w:r w:rsidRPr="00FA0C28">
        <w:rPr>
          <w:rFonts w:ascii="Courier New" w:hAnsi="Courier New" w:cs="Courier New"/>
          <w:sz w:val="22"/>
          <w:szCs w:val="22"/>
        </w:rPr>
        <w:t>Random</w:t>
      </w:r>
      <w:r>
        <w:rPr>
          <w:szCs w:val="24"/>
        </w:rPr>
        <w:t xml:space="preserve">. Lab Assignment A15.3, </w:t>
      </w:r>
      <w:r>
        <w:rPr>
          <w:i/>
          <w:szCs w:val="24"/>
        </w:rPr>
        <w:t>Statistics</w:t>
      </w:r>
      <w:r>
        <w:rPr>
          <w:szCs w:val="24"/>
        </w:rPr>
        <w:t xml:space="preserve"> calculates statistics for a data file.  Encourage students to test their program's progress with known results, a small file they make themselves, before they use the large data file. This assignment also appears in Lesson A16, </w:t>
      </w:r>
      <w:r>
        <w:rPr>
          <w:i/>
          <w:szCs w:val="24"/>
        </w:rPr>
        <w:t xml:space="preserve">Single Dimension Arrays.  </w:t>
      </w:r>
      <w:r>
        <w:rPr>
          <w:szCs w:val="24"/>
        </w:rPr>
        <w:t xml:space="preserve">You can do one or the other or both.  Learning the content in this order - </w:t>
      </w:r>
      <w:r w:rsidRPr="00FA0C28">
        <w:rPr>
          <w:rFonts w:ascii="Courier New" w:hAnsi="Courier New" w:cs="Courier New"/>
          <w:sz w:val="22"/>
          <w:szCs w:val="22"/>
        </w:rPr>
        <w:t>ArrayList</w:t>
      </w:r>
      <w:r>
        <w:rPr>
          <w:szCs w:val="24"/>
        </w:rPr>
        <w:t xml:space="preserve"> first, then Arrays, usually makes students appreciate </w:t>
      </w:r>
      <w:r w:rsidRPr="00FA0C28">
        <w:rPr>
          <w:rFonts w:ascii="Courier New" w:hAnsi="Courier New" w:cs="Courier New"/>
          <w:sz w:val="22"/>
          <w:szCs w:val="22"/>
        </w:rPr>
        <w:t>ArrayLists</w:t>
      </w:r>
      <w:r>
        <w:rPr>
          <w:szCs w:val="24"/>
        </w:rPr>
        <w:t>.</w:t>
      </w:r>
    </w:p>
    <w:p w:rsidR="00221E25" w:rsidRDefault="00221E25">
      <w:pPr>
        <w:pStyle w:val="h1"/>
        <w:ind w:hanging="2880"/>
        <w:rPr>
          <w:sz w:val="22"/>
        </w:rPr>
      </w:pPr>
    </w:p>
    <w:p w:rsidR="00221E25" w:rsidRDefault="00221E25">
      <w:pPr>
        <w:pStyle w:val="h1"/>
        <w:ind w:hanging="2880"/>
        <w:rPr>
          <w:szCs w:val="24"/>
        </w:rPr>
      </w:pPr>
      <w:r>
        <w:t xml:space="preserve"> </w:t>
      </w:r>
      <w:r>
        <w:tab/>
      </w:r>
      <w:r w:rsidR="00450F13">
        <w:rPr>
          <w:szCs w:val="24"/>
        </w:rPr>
        <w:t xml:space="preserve">Quiz A15 is a short three-question assessment with a variety of </w:t>
      </w:r>
      <w:r w:rsidR="00450F13">
        <w:rPr>
          <w:rFonts w:ascii="Courier New" w:hAnsi="Courier New" w:cs="Courier New"/>
          <w:szCs w:val="24"/>
        </w:rPr>
        <w:t>ArrayList</w:t>
      </w:r>
      <w:r w:rsidR="00450F13">
        <w:rPr>
          <w:szCs w:val="24"/>
        </w:rPr>
        <w:t xml:space="preserve"> problems.  The first answer uses a for each loop. Because the loops in the second two questions start at index 1, a for loop is used.</w:t>
      </w:r>
    </w:p>
    <w:p w:rsidR="00221E25" w:rsidRDefault="00221E25">
      <w:pPr>
        <w:pStyle w:val="h1"/>
      </w:pPr>
    </w:p>
    <w:p w:rsidR="00221E25" w:rsidRDefault="00221E25">
      <w:pPr>
        <w:pStyle w:val="Division-tabs"/>
        <w:ind w:left="0" w:firstLine="0"/>
        <w:rPr>
          <w:b/>
        </w:rPr>
      </w:pPr>
    </w:p>
    <w:p w:rsidR="00221E25" w:rsidRPr="00CC19E3" w:rsidRDefault="00221E25">
      <w:pPr>
        <w:pStyle w:val="Division-tabs"/>
        <w:ind w:left="0" w:firstLine="0"/>
        <w:rPr>
          <w:rFonts w:ascii="Arial" w:hAnsi="Arial" w:cs="Arial"/>
          <w:b/>
          <w:sz w:val="22"/>
          <w:szCs w:val="22"/>
        </w:rPr>
      </w:pPr>
      <w:r w:rsidRPr="00CC19E3">
        <w:rPr>
          <w:rFonts w:ascii="Arial" w:hAnsi="Arial" w:cs="Arial"/>
          <w:b/>
          <w:sz w:val="22"/>
          <w:szCs w:val="22"/>
        </w:rPr>
        <w:t xml:space="preserve">WORKSHEET </w:t>
      </w:r>
    </w:p>
    <w:p w:rsidR="00221E25" w:rsidRDefault="00221E25">
      <w:pPr>
        <w:pStyle w:val="Division-tabs"/>
      </w:pPr>
      <w:r w:rsidRPr="00CC19E3">
        <w:rPr>
          <w:rFonts w:ascii="Arial" w:hAnsi="Arial" w:cs="Arial"/>
          <w:b/>
          <w:sz w:val="22"/>
          <w:szCs w:val="22"/>
        </w:rPr>
        <w:t>NOTES:</w:t>
      </w:r>
      <w:r>
        <w:t xml:space="preserve"> </w:t>
      </w:r>
      <w:r>
        <w:tab/>
      </w:r>
      <w:r>
        <w:rPr>
          <w:szCs w:val="24"/>
        </w:rPr>
        <w:t xml:space="preserve">Worksheet A15.1, </w:t>
      </w:r>
      <w:r>
        <w:rPr>
          <w:i/>
          <w:szCs w:val="24"/>
        </w:rPr>
        <w:t>ArrayList</w:t>
      </w:r>
      <w:r>
        <w:rPr>
          <w:szCs w:val="24"/>
        </w:rPr>
        <w:t xml:space="preserve"> focuses on an </w:t>
      </w:r>
      <w:r w:rsidRPr="00134ABE">
        <w:rPr>
          <w:rFonts w:ascii="Courier New" w:hAnsi="Courier New" w:cs="Courier New"/>
          <w:sz w:val="22"/>
          <w:szCs w:val="22"/>
        </w:rPr>
        <w:t>ArrayList</w:t>
      </w:r>
      <w:r>
        <w:rPr>
          <w:szCs w:val="24"/>
        </w:rPr>
        <w:t xml:space="preserve"> of </w:t>
      </w:r>
      <w:r w:rsidRPr="00FA0C28">
        <w:rPr>
          <w:rFonts w:ascii="Courier New" w:hAnsi="Courier New" w:cs="Courier New"/>
          <w:sz w:val="22"/>
          <w:szCs w:val="22"/>
        </w:rPr>
        <w:t>Point2D</w:t>
      </w:r>
      <w:r w:rsidRPr="00FA0C28">
        <w:rPr>
          <w:sz w:val="22"/>
          <w:szCs w:val="22"/>
        </w:rPr>
        <w:t>.</w:t>
      </w:r>
      <w:r w:rsidRPr="00FA0C28">
        <w:rPr>
          <w:rFonts w:ascii="Courier New" w:hAnsi="Courier New" w:cs="Courier New"/>
          <w:sz w:val="22"/>
          <w:szCs w:val="22"/>
        </w:rPr>
        <w:t>Double</w:t>
      </w:r>
      <w:r>
        <w:rPr>
          <w:szCs w:val="24"/>
        </w:rPr>
        <w:t xml:space="preserve"> objects.  The </w:t>
      </w:r>
      <w:r w:rsidRPr="00FA0C28">
        <w:rPr>
          <w:rFonts w:ascii="Courier New" w:hAnsi="Courier New" w:cs="Courier New"/>
          <w:sz w:val="22"/>
          <w:szCs w:val="22"/>
        </w:rPr>
        <w:t>Point2D</w:t>
      </w:r>
      <w:r w:rsidRPr="00FA0C28">
        <w:rPr>
          <w:sz w:val="22"/>
          <w:szCs w:val="22"/>
        </w:rPr>
        <w:t>.</w:t>
      </w:r>
      <w:r w:rsidRPr="00FA0C28">
        <w:rPr>
          <w:rFonts w:ascii="Courier New" w:hAnsi="Courier New" w:cs="Courier New"/>
          <w:sz w:val="22"/>
          <w:szCs w:val="22"/>
        </w:rPr>
        <w:t>Double</w:t>
      </w:r>
      <w:r>
        <w:rPr>
          <w:szCs w:val="24"/>
        </w:rPr>
        <w:t xml:space="preserve"> class shows up in the lab assignments and this lesson without much discussion, so it’s helpful for students to practice using this class prior to proceeding into the lab </w:t>
      </w:r>
      <w:r w:rsidR="00A71C07">
        <w:rPr>
          <w:szCs w:val="24"/>
        </w:rPr>
        <w:t>assignments</w:t>
      </w:r>
      <w:r>
        <w:rPr>
          <w:szCs w:val="24"/>
        </w:rPr>
        <w:t xml:space="preserve">.  Also, make sure students input the coordinate points in consecutive order - accurate area calculation in the </w:t>
      </w:r>
      <w:r w:rsidRPr="00FA0C28">
        <w:rPr>
          <w:rFonts w:ascii="Courier New" w:hAnsi="Courier New" w:cs="Courier New"/>
          <w:sz w:val="22"/>
          <w:szCs w:val="22"/>
        </w:rPr>
        <w:t>calculateArea</w:t>
      </w:r>
      <w:r>
        <w:rPr>
          <w:szCs w:val="24"/>
        </w:rPr>
        <w:t xml:space="preserve"> method depends on this.</w:t>
      </w:r>
    </w:p>
    <w:sectPr w:rsidR="00221E25">
      <w:headerReference w:type="defaul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B58" w:rsidRDefault="006C7B58">
      <w:r>
        <w:separator/>
      </w:r>
    </w:p>
  </w:endnote>
  <w:endnote w:type="continuationSeparator" w:id="0">
    <w:p w:rsidR="006C7B58" w:rsidRDefault="006C7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9E3" w:rsidRPr="00CC19E3" w:rsidRDefault="00CC19E3" w:rsidP="00CC19E3">
    <w:pPr>
      <w:widowControl w:val="0"/>
      <w:tabs>
        <w:tab w:val="center" w:pos="4680"/>
        <w:tab w:val="right" w:pos="9360"/>
      </w:tabs>
      <w:suppressAutoHyphens/>
      <w:jc w:val="center"/>
      <w:rPr>
        <w:rFonts w:ascii="Arial" w:hAnsi="Arial" w:cs="Arial"/>
        <w:sz w:val="16"/>
        <w:szCs w:val="16"/>
      </w:rPr>
    </w:pPr>
    <w:r w:rsidRPr="00CC19E3">
      <w:rPr>
        <w:rFonts w:ascii="Arial" w:hAnsi="Arial" w:cs="Arial"/>
        <w:sz w:val="16"/>
        <w:szCs w:val="16"/>
      </w:rPr>
      <w:t>© ICT 2006, www.ict.org,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B58" w:rsidRDefault="006C7B58"/>
  </w:footnote>
  <w:footnote w:type="continuationSeparator" w:id="0">
    <w:p w:rsidR="006C7B58" w:rsidRDefault="006C7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9E3" w:rsidRPr="00CC19E3" w:rsidRDefault="00CC19E3" w:rsidP="00CC19E3">
    <w:pPr>
      <w:widowControl w:val="0"/>
      <w:tabs>
        <w:tab w:val="center" w:pos="4680"/>
        <w:tab w:val="right" w:pos="9360"/>
      </w:tabs>
      <w:suppressAutoHyphens/>
      <w:rPr>
        <w:rFonts w:ascii="Arial" w:hAnsi="Arial" w:cs="Arial"/>
        <w:b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E25"/>
    <w:rsid w:val="00134ABE"/>
    <w:rsid w:val="00221E25"/>
    <w:rsid w:val="002F272F"/>
    <w:rsid w:val="00397BC3"/>
    <w:rsid w:val="00450F13"/>
    <w:rsid w:val="004E544D"/>
    <w:rsid w:val="00611A85"/>
    <w:rsid w:val="00640C5F"/>
    <w:rsid w:val="006C7B58"/>
    <w:rsid w:val="00747A76"/>
    <w:rsid w:val="008D514D"/>
    <w:rsid w:val="00A71C07"/>
    <w:rsid w:val="00CC19E3"/>
    <w:rsid w:val="00DA59A1"/>
    <w:rsid w:val="00E831EC"/>
    <w:rsid w:val="00FA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C493F1"/>
  <w15:chartTrackingRefBased/>
  <w15:docId w15:val="{F096A948-B71E-4660-8AF2-F4ECE7A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color w:val="000000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customStyle="1" w:styleId="NumberedMain">
    <w:name w:val="Numbered Main"/>
    <w:basedOn w:val="o1"/>
    <w:pPr>
      <w:tabs>
        <w:tab w:val="left" w:pos="3240"/>
      </w:tabs>
      <w:ind w:left="3240" w:hanging="360"/>
    </w:pPr>
  </w:style>
  <w:style w:type="paragraph" w:customStyle="1" w:styleId="o1">
    <w:name w:val="o1"/>
    <w:basedOn w:val="Normal"/>
    <w:pPr>
      <w:ind w:left="2880"/>
    </w:pPr>
  </w:style>
  <w:style w:type="paragraph" w:customStyle="1" w:styleId="h1">
    <w:name w:val="h1"/>
    <w:basedOn w:val="Normal"/>
    <w:pPr>
      <w:ind w:left="2880"/>
    </w:pPr>
  </w:style>
  <w:style w:type="paragraph" w:customStyle="1" w:styleId="FirstIndent">
    <w:name w:val="First Indent"/>
    <w:basedOn w:val="o1"/>
    <w:pPr>
      <w:tabs>
        <w:tab w:val="left" w:pos="3600"/>
      </w:tabs>
      <w:ind w:left="3600" w:hanging="360"/>
    </w:pPr>
  </w:style>
  <w:style w:type="paragraph" w:customStyle="1" w:styleId="SecondIndent">
    <w:name w:val="Second Indent"/>
    <w:basedOn w:val="FirstIndent"/>
    <w:pPr>
      <w:tabs>
        <w:tab w:val="clear" w:pos="3600"/>
        <w:tab w:val="left" w:pos="3960"/>
      </w:tabs>
      <w:ind w:left="3960"/>
    </w:pPr>
  </w:style>
  <w:style w:type="paragraph" w:customStyle="1" w:styleId="Program">
    <w:name w:val="Program"/>
    <w:basedOn w:val="o1"/>
    <w:pPr>
      <w:tabs>
        <w:tab w:val="left" w:pos="3240"/>
        <w:tab w:val="left" w:pos="3600"/>
        <w:tab w:val="left" w:pos="3960"/>
      </w:tabs>
    </w:pPr>
    <w:rPr>
      <w:sz w:val="20"/>
    </w:rPr>
  </w:style>
  <w:style w:type="paragraph" w:customStyle="1" w:styleId="Heading">
    <w:name w:val="Heading"/>
    <w:basedOn w:val="Normal"/>
    <w:pPr>
      <w:jc w:val="center"/>
    </w:pPr>
    <w:rPr>
      <w:b/>
      <w:caps/>
      <w:sz w:val="28"/>
    </w:rPr>
  </w:style>
  <w:style w:type="paragraph" w:customStyle="1" w:styleId="SOLessnTitle">
    <w:name w:val="S/O Lessn Title"/>
    <w:basedOn w:val="Heading"/>
    <w:rPr>
      <w:caps w:val="0"/>
    </w:rPr>
  </w:style>
  <w:style w:type="paragraph" w:customStyle="1" w:styleId="Division-tabs">
    <w:name w:val="Division-tabs"/>
    <w:basedOn w:val="h1"/>
    <w:pPr>
      <w:tabs>
        <w:tab w:val="left" w:pos="2880"/>
      </w:tabs>
      <w:ind w:hanging="2880"/>
    </w:pPr>
  </w:style>
  <w:style w:type="paragraph" w:customStyle="1" w:styleId="Division-numbers">
    <w:name w:val="Division-numbers"/>
    <w:basedOn w:val="Division-tabs"/>
    <w:pPr>
      <w:tabs>
        <w:tab w:val="left" w:pos="3240"/>
      </w:tabs>
      <w:ind w:left="3240" w:hanging="3240"/>
    </w:pPr>
  </w:style>
  <w:style w:type="paragraph" w:customStyle="1" w:styleId="Labnumbers">
    <w:name w:val="Lab numbers"/>
    <w:basedOn w:val="Normal"/>
    <w:pPr>
      <w:tabs>
        <w:tab w:val="left" w:pos="360"/>
        <w:tab w:val="left" w:pos="720"/>
        <w:tab w:val="left" w:pos="1080"/>
        <w:tab w:val="left" w:pos="1440"/>
      </w:tabs>
      <w:ind w:left="360" w:hanging="360"/>
    </w:pPr>
  </w:style>
  <w:style w:type="paragraph" w:customStyle="1" w:styleId="Code">
    <w:name w:val="Code"/>
    <w:basedOn w:val="FirstIndent"/>
    <w:pPr>
      <w:tabs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</w:tabs>
      <w:ind w:left="3240" w:firstLine="0"/>
    </w:pPr>
    <w:rPr>
      <w:sz w:val="20"/>
    </w:rPr>
  </w:style>
  <w:style w:type="paragraph" w:customStyle="1" w:styleId="o2">
    <w:name w:val="o2"/>
    <w:basedOn w:val="o1"/>
    <w:pPr>
      <w:ind w:left="3240"/>
    </w:pPr>
  </w:style>
  <w:style w:type="paragraph" w:customStyle="1" w:styleId="Note">
    <w:name w:val="Note"/>
    <w:basedOn w:val="Normal"/>
    <w:pPr>
      <w:ind w:right="6120"/>
    </w:pPr>
    <w:rPr>
      <w:b/>
      <w:sz w:val="18"/>
    </w:rPr>
  </w:style>
  <w:style w:type="paragraph" w:customStyle="1" w:styleId="submain">
    <w:name w:val="submain"/>
    <w:basedOn w:val="Normal"/>
    <w:pPr>
      <w:tabs>
        <w:tab w:val="left" w:pos="2880"/>
        <w:tab w:val="left" w:pos="3600"/>
        <w:tab w:val="left" w:pos="5760"/>
      </w:tabs>
      <w:ind w:left="2880"/>
    </w:pPr>
  </w:style>
  <w:style w:type="paragraph" w:customStyle="1" w:styleId="SUBTEXT">
    <w:name w:val="SUBTEXT"/>
    <w:basedOn w:val="Normal"/>
    <w:pPr>
      <w:ind w:left="3600"/>
    </w:pPr>
  </w:style>
  <w:style w:type="paragraph" w:customStyle="1" w:styleId="ABS">
    <w:name w:val="ABS"/>
    <w:basedOn w:val="Normal"/>
    <w:pPr>
      <w:spacing w:line="360" w:lineRule="atLeast"/>
    </w:pPr>
  </w:style>
  <w:style w:type="paragraph" w:customStyle="1" w:styleId="half">
    <w:name w:val="half"/>
    <w:basedOn w:val="Normal"/>
    <w:pPr>
      <w:ind w:left="360" w:right="2880" w:hanging="360"/>
    </w:pPr>
  </w:style>
  <w:style w:type="paragraph" w:customStyle="1" w:styleId="H10">
    <w:name w:val="H1"/>
    <w:basedOn w:val="Normal"/>
    <w:pPr>
      <w:ind w:left="360" w:hanging="360"/>
    </w:pPr>
  </w:style>
  <w:style w:type="paragraph" w:customStyle="1" w:styleId="MainText">
    <w:name w:val="Main Text"/>
    <w:basedOn w:val="Normal"/>
    <w:pPr>
      <w:tabs>
        <w:tab w:val="left" w:pos="2880"/>
      </w:tabs>
      <w:ind w:left="2880"/>
    </w:pPr>
  </w:style>
  <w:style w:type="paragraph" w:customStyle="1" w:styleId="i1">
    <w:name w:val="i1"/>
    <w:basedOn w:val="Normal"/>
    <w:pPr>
      <w:ind w:left="540" w:hanging="280"/>
    </w:pPr>
  </w:style>
  <w:style w:type="paragraph" w:customStyle="1" w:styleId="i2">
    <w:name w:val="i2"/>
    <w:basedOn w:val="i1"/>
    <w:pPr>
      <w:ind w:left="800" w:hanging="260"/>
    </w:pPr>
  </w:style>
  <w:style w:type="paragraph" w:customStyle="1" w:styleId="i3">
    <w:name w:val="i3"/>
    <w:basedOn w:val="i2"/>
    <w:pPr>
      <w:ind w:left="1080"/>
    </w:pPr>
  </w:style>
  <w:style w:type="paragraph" w:customStyle="1" w:styleId="i4">
    <w:name w:val="i4"/>
    <w:basedOn w:val="i3"/>
    <w:pPr>
      <w:ind w:left="1340"/>
    </w:pPr>
  </w:style>
  <w:style w:type="paragraph" w:customStyle="1" w:styleId="i5">
    <w:name w:val="i5"/>
    <w:basedOn w:val="i4"/>
    <w:pPr>
      <w:ind w:left="1620" w:hanging="280"/>
    </w:pPr>
  </w:style>
  <w:style w:type="paragraph" w:customStyle="1" w:styleId="h2">
    <w:name w:val="h2"/>
    <w:basedOn w:val="Normal"/>
    <w:pPr>
      <w:ind w:left="1800" w:hanging="1080"/>
    </w:pPr>
  </w:style>
  <w:style w:type="paragraph" w:customStyle="1" w:styleId="Indent1">
    <w:name w:val="Indent 1"/>
    <w:basedOn w:val="Normal"/>
    <w:pPr>
      <w:ind w:left="540" w:hanging="280"/>
    </w:pPr>
  </w:style>
  <w:style w:type="paragraph" w:customStyle="1" w:styleId="Indent2">
    <w:name w:val="Indent 2"/>
    <w:basedOn w:val="Indent1"/>
    <w:pPr>
      <w:ind w:left="800"/>
    </w:pPr>
  </w:style>
  <w:style w:type="paragraph" w:customStyle="1" w:styleId="Indent3">
    <w:name w:val="Indent 3"/>
    <w:basedOn w:val="Indent2"/>
    <w:pPr>
      <w:ind w:left="1080"/>
    </w:pPr>
  </w:style>
  <w:style w:type="paragraph" w:customStyle="1" w:styleId="Indent4">
    <w:name w:val="Indent 4"/>
    <w:basedOn w:val="Indent3"/>
    <w:pPr>
      <w:ind w:left="1340"/>
    </w:pPr>
  </w:style>
  <w:style w:type="paragraph" w:customStyle="1" w:styleId="I10">
    <w:name w:val="I1"/>
    <w:basedOn w:val="Normal"/>
    <w:pPr>
      <w:ind w:left="540" w:hanging="280"/>
    </w:pPr>
  </w:style>
  <w:style w:type="paragraph" w:customStyle="1" w:styleId="I20">
    <w:name w:val="I2"/>
    <w:basedOn w:val="I10"/>
    <w:pPr>
      <w:ind w:left="800"/>
    </w:pPr>
  </w:style>
  <w:style w:type="paragraph" w:customStyle="1" w:styleId="I30">
    <w:name w:val="I3"/>
    <w:basedOn w:val="I20"/>
    <w:pPr>
      <w:ind w:left="1080"/>
    </w:pPr>
  </w:style>
  <w:style w:type="paragraph" w:customStyle="1" w:styleId="I40">
    <w:name w:val="I4"/>
    <w:basedOn w:val="I30"/>
    <w:pPr>
      <w:ind w:left="1340"/>
    </w:pPr>
  </w:style>
  <w:style w:type="paragraph" w:customStyle="1" w:styleId="i6">
    <w:name w:val="i6"/>
    <w:basedOn w:val="I40"/>
    <w:pPr>
      <w:ind w:left="1880"/>
    </w:pPr>
  </w:style>
  <w:style w:type="paragraph" w:customStyle="1" w:styleId="i7">
    <w:name w:val="i7"/>
    <w:basedOn w:val="i6"/>
    <w:pPr>
      <w:ind w:left="2160"/>
    </w:pPr>
  </w:style>
  <w:style w:type="paragraph" w:customStyle="1" w:styleId="i8">
    <w:name w:val="i8"/>
    <w:basedOn w:val="i7"/>
    <w:pPr>
      <w:ind w:left="24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ullard.esc.cam.ac.uk/~barnett/daves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Links>
    <vt:vector size="6" baseType="variant">
      <vt:variant>
        <vt:i4>1310722</vt:i4>
      </vt:variant>
      <vt:variant>
        <vt:i4>0</vt:i4>
      </vt:variant>
      <vt:variant>
        <vt:i4>0</vt:i4>
      </vt:variant>
      <vt:variant>
        <vt:i4>5</vt:i4>
      </vt:variant>
      <vt:variant>
        <vt:lpwstr>http://bullard.esc.cam.ac.uk/~barnett/daves.html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2006-02-02T01:00:00Z</cp:lastPrinted>
  <dcterms:created xsi:type="dcterms:W3CDTF">2017-09-08T12:24:00Z</dcterms:created>
  <dcterms:modified xsi:type="dcterms:W3CDTF">2017-09-08T12:24:00Z</dcterms:modified>
</cp:coreProperties>
</file>