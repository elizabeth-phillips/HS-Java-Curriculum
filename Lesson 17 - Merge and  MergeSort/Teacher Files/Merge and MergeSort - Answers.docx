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B7CA9" w:rsidRDefault="009B7CA9">
      <w:pPr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Non-recursive Merge and </w:t>
      </w:r>
      <w:proofErr w:type="spellStart"/>
      <w:r>
        <w:rPr>
          <w:rFonts w:ascii="Arial" w:hAnsi="Arial" w:cs="Arial"/>
          <w:b/>
          <w:bCs/>
          <w:sz w:val="28"/>
          <w:szCs w:val="28"/>
        </w:rPr>
        <w:t>MergeSort</w:t>
      </w:r>
      <w:proofErr w:type="spellEnd"/>
      <w:r w:rsidR="00047936">
        <w:rPr>
          <w:rFonts w:ascii="Arial" w:hAnsi="Arial" w:cs="Arial"/>
          <w:b/>
          <w:bCs/>
          <w:sz w:val="28"/>
          <w:szCs w:val="28"/>
        </w:rPr>
        <w:t xml:space="preserve"> - Answers</w:t>
      </w:r>
      <w:bookmarkStart w:id="0" w:name="_GoBack"/>
      <w:bookmarkEnd w:id="0"/>
    </w:p>
    <w:p w:rsidR="009B7CA9" w:rsidRDefault="009B7CA9">
      <w:pPr>
        <w:numPr>
          <w:ins w:id="1" w:author="ICT" w:date="2006-02-06T14:11:00Z"/>
        </w:numPr>
        <w:jc w:val="center"/>
        <w:rPr>
          <w:rFonts w:ascii="Arial" w:hAnsi="Arial" w:cs="Arial"/>
          <w:b/>
          <w:bCs/>
          <w:sz w:val="28"/>
          <w:szCs w:val="28"/>
        </w:rPr>
      </w:pPr>
    </w:p>
    <w:p w:rsidR="009B7CA9" w:rsidRDefault="009B7CA9">
      <w:pPr>
        <w:jc w:val="center"/>
        <w:rPr>
          <w:rFonts w:ascii="Arial" w:hAnsi="Arial"/>
        </w:rPr>
      </w:pPr>
    </w:p>
    <w:p w:rsidR="009B7CA9" w:rsidRDefault="009B7CA9">
      <w:pPr>
        <w:rPr>
          <w:rFonts w:ascii="Courier New" w:hAnsi="Courier New" w:cs="Courier New"/>
          <w:sz w:val="22"/>
        </w:rPr>
      </w:pPr>
      <w:r>
        <w:t>1.</w:t>
      </w:r>
      <w:r>
        <w:rPr>
          <w:rFonts w:ascii="Arial" w:hAnsi="Arial"/>
        </w:rPr>
        <w:tab/>
      </w:r>
      <w:r>
        <w:rPr>
          <w:rFonts w:ascii="Courier New" w:hAnsi="Courier New" w:cs="Courier New"/>
          <w:b/>
          <w:bCs/>
          <w:sz w:val="20"/>
        </w:rPr>
        <w:t>int</w:t>
      </w:r>
      <w:r>
        <w:rPr>
          <w:rFonts w:ascii="Courier New" w:hAnsi="Courier New" w:cs="Courier New"/>
          <w:sz w:val="20"/>
        </w:rPr>
        <w:t xml:space="preserve"> mid = (first + last) / 2;</w:t>
      </w:r>
    </w:p>
    <w:p w:rsidR="009B7CA9" w:rsidRDefault="009B7CA9">
      <w:pPr>
        <w:rPr>
          <w:rFonts w:ascii="Courier New" w:hAnsi="Courier New" w:cs="Courier New"/>
          <w:sz w:val="22"/>
        </w:rPr>
      </w:pPr>
    </w:p>
    <w:p w:rsidR="009B7CA9" w:rsidRDefault="009B7CA9">
      <w:pPr>
        <w:ind w:left="720" w:firstLine="720"/>
      </w:pPr>
      <w:r>
        <w:t>This line initializes the variable mid that is then assigned the value 6: (0 + 12)/2</w:t>
      </w:r>
    </w:p>
    <w:p w:rsidR="009B7CA9" w:rsidRDefault="009B7CA9">
      <w:pPr>
        <w:ind w:left="720"/>
        <w:rPr>
          <w:rFonts w:ascii="Courier New" w:hAnsi="Courier New" w:cs="Courier New"/>
          <w:sz w:val="22"/>
        </w:rPr>
      </w:pPr>
    </w:p>
    <w:p w:rsidR="009B7CA9" w:rsidRDefault="009B7CA9">
      <w:pPr>
        <w:ind w:left="72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selectionSort</w:t>
      </w:r>
      <w:proofErr w:type="spellEnd"/>
      <w:r>
        <w:rPr>
          <w:rFonts w:ascii="Courier New" w:hAnsi="Courier New" w:cs="Courier New"/>
          <w:sz w:val="20"/>
        </w:rPr>
        <w:t xml:space="preserve"> (numbers, first, mid);</w:t>
      </w:r>
    </w:p>
    <w:p w:rsidR="009B7CA9" w:rsidRDefault="009B7CA9">
      <w:pPr>
        <w:ind w:left="720"/>
        <w:rPr>
          <w:rFonts w:ascii="Courier New" w:hAnsi="Courier New" w:cs="Courier New"/>
          <w:sz w:val="22"/>
        </w:rPr>
      </w:pPr>
    </w:p>
    <w:p w:rsidR="009B7CA9" w:rsidRDefault="009B7CA9">
      <w:pPr>
        <w:ind w:left="1440"/>
      </w:pPr>
      <w:r>
        <w:t xml:space="preserve">This line calls the </w:t>
      </w:r>
      <w:proofErr w:type="spellStart"/>
      <w:r>
        <w:rPr>
          <w:rFonts w:ascii="Courier New" w:hAnsi="Courier New" w:cs="Courier New"/>
          <w:sz w:val="22"/>
          <w:szCs w:val="22"/>
        </w:rPr>
        <w:t>selectionSort</w:t>
      </w:r>
      <w:proofErr w:type="spellEnd"/>
      <w:r>
        <w:t xml:space="preserve"> method (discussed in Lesson A17) to sort the </w:t>
      </w:r>
      <w:r>
        <w:rPr>
          <w:i/>
          <w:iCs/>
        </w:rPr>
        <w:t>numbers</w:t>
      </w:r>
      <w:r>
        <w:t xml:space="preserve"> </w:t>
      </w:r>
      <w:proofErr w:type="spellStart"/>
      <w:r>
        <w:rPr>
          <w:rFonts w:ascii="Courier New" w:hAnsi="Courier New" w:cs="Courier New"/>
          <w:sz w:val="22"/>
        </w:rPr>
        <w:t>ArrayList</w:t>
      </w:r>
      <w:proofErr w:type="spellEnd"/>
      <w:r>
        <w:t xml:space="preserve"> from index 0 to index 6.  Now</w:t>
      </w:r>
      <w:r>
        <w:rPr>
          <w:i/>
          <w:iCs/>
        </w:rPr>
        <w:t xml:space="preserve"> numbers</w:t>
      </w:r>
      <w:r>
        <w:t xml:space="preserve"> </w:t>
      </w:r>
      <w:proofErr w:type="gramStart"/>
      <w:r>
        <w:t>looks</w:t>
      </w:r>
      <w:proofErr w:type="gramEnd"/>
      <w:r>
        <w:t xml:space="preserve"> as follows - the sorted portion of array is </w:t>
      </w:r>
      <w:r>
        <w:rPr>
          <w:highlight w:val="yellow"/>
        </w:rPr>
        <w:t>highlighted in yellow</w:t>
      </w:r>
      <w:r>
        <w:t>:</w:t>
      </w:r>
    </w:p>
    <w:p w:rsidR="009B7CA9" w:rsidRDefault="009B7CA9">
      <w:pPr>
        <w:ind w:left="720"/>
        <w:rPr>
          <w:rFonts w:ascii="Courier New" w:hAnsi="Courier New" w:cs="Courier New"/>
          <w:sz w:val="22"/>
        </w:rPr>
      </w:pPr>
    </w:p>
    <w:p w:rsidR="009B7CA9" w:rsidRDefault="009B7CA9">
      <w:pPr>
        <w:ind w:left="720" w:firstLine="720"/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  <w:highlight w:val="yellow"/>
        </w:rPr>
        <w:t>13 24 29 32 56 74 84</w:t>
      </w:r>
      <w:r>
        <w:rPr>
          <w:rFonts w:ascii="Courier New" w:hAnsi="Courier New" w:cs="Courier New"/>
          <w:sz w:val="22"/>
        </w:rPr>
        <w:t xml:space="preserve"> 65 70 52 16 44 37</w:t>
      </w:r>
    </w:p>
    <w:p w:rsidR="009B7CA9" w:rsidRDefault="009B7CA9">
      <w:pPr>
        <w:ind w:left="720"/>
      </w:pPr>
    </w:p>
    <w:p w:rsidR="009B7CA9" w:rsidRDefault="009B7CA9">
      <w:pPr>
        <w:ind w:left="720"/>
        <w:rPr>
          <w:rFonts w:ascii="Courier New" w:hAnsi="Courier New" w:cs="Courier New"/>
          <w:sz w:val="20"/>
        </w:rPr>
      </w:pPr>
      <w:proofErr w:type="spellStart"/>
      <w:r>
        <w:rPr>
          <w:rFonts w:ascii="Courier New" w:hAnsi="Courier New" w:cs="Courier New"/>
          <w:sz w:val="20"/>
        </w:rPr>
        <w:t>selectionSort</w:t>
      </w:r>
      <w:proofErr w:type="spellEnd"/>
      <w:r>
        <w:rPr>
          <w:rFonts w:ascii="Courier New" w:hAnsi="Courier New" w:cs="Courier New"/>
          <w:sz w:val="20"/>
        </w:rPr>
        <w:t xml:space="preserve"> (numbers, mid+1, last);</w:t>
      </w:r>
    </w:p>
    <w:p w:rsidR="009B7CA9" w:rsidRDefault="009B7CA9">
      <w:pPr>
        <w:ind w:left="720"/>
        <w:rPr>
          <w:rFonts w:ascii="Courier New" w:hAnsi="Courier New" w:cs="Courier New"/>
          <w:sz w:val="22"/>
        </w:rPr>
      </w:pPr>
    </w:p>
    <w:p w:rsidR="009B7CA9" w:rsidRDefault="009B7CA9">
      <w:pPr>
        <w:ind w:left="1440"/>
      </w:pPr>
      <w:r>
        <w:t xml:space="preserve">This line calls the </w:t>
      </w:r>
      <w:proofErr w:type="spellStart"/>
      <w:r>
        <w:rPr>
          <w:rFonts w:ascii="Courier New" w:hAnsi="Courier New" w:cs="Courier New"/>
          <w:sz w:val="22"/>
          <w:szCs w:val="22"/>
        </w:rPr>
        <w:t>selectionSort</w:t>
      </w:r>
      <w:proofErr w:type="spellEnd"/>
      <w:r>
        <w:t xml:space="preserve"> method to sort the </w:t>
      </w:r>
      <w:r>
        <w:rPr>
          <w:i/>
          <w:iCs/>
        </w:rPr>
        <w:t>numbers</w:t>
      </w:r>
      <w:r>
        <w:t xml:space="preserve"> </w:t>
      </w:r>
      <w:proofErr w:type="spellStart"/>
      <w:r>
        <w:rPr>
          <w:rFonts w:ascii="Courier New" w:hAnsi="Courier New" w:cs="Courier New"/>
          <w:sz w:val="22"/>
        </w:rPr>
        <w:t>ArrayList</w:t>
      </w:r>
      <w:proofErr w:type="spellEnd"/>
      <w:r>
        <w:t xml:space="preserve"> from index 7 to index 12.  </w:t>
      </w:r>
      <w:r>
        <w:rPr>
          <w:i/>
          <w:iCs/>
        </w:rPr>
        <w:t>N</w:t>
      </w:r>
      <w:r>
        <w:t xml:space="preserve">ow </w:t>
      </w:r>
      <w:r>
        <w:rPr>
          <w:i/>
          <w:iCs/>
        </w:rPr>
        <w:t xml:space="preserve">numbers </w:t>
      </w:r>
      <w:proofErr w:type="gramStart"/>
      <w:r>
        <w:t>looks</w:t>
      </w:r>
      <w:proofErr w:type="gramEnd"/>
      <w:r>
        <w:t xml:space="preserve"> as follows - the sorted portion (from this new line of code) is </w:t>
      </w:r>
      <w:r>
        <w:rPr>
          <w:highlight w:val="yellow"/>
        </w:rPr>
        <w:t>highlighted in yellow</w:t>
      </w:r>
      <w:r>
        <w:t>:</w:t>
      </w:r>
    </w:p>
    <w:p w:rsidR="009B7CA9" w:rsidRDefault="009B7CA9">
      <w:pPr>
        <w:ind w:left="1440"/>
      </w:pPr>
    </w:p>
    <w:p w:rsidR="009B7CA9" w:rsidRDefault="009B7CA9">
      <w:pPr>
        <w:ind w:left="720" w:firstLine="720"/>
        <w:rPr>
          <w:rFonts w:ascii="Courier New" w:hAnsi="Courier New" w:cs="Courier New"/>
          <w:b/>
          <w:bCs/>
          <w:sz w:val="22"/>
        </w:rPr>
      </w:pPr>
      <w:r>
        <w:rPr>
          <w:rFonts w:ascii="Courier New" w:hAnsi="Courier New" w:cs="Courier New"/>
          <w:sz w:val="22"/>
        </w:rPr>
        <w:t xml:space="preserve">13 24 29 32 56 74 84 </w:t>
      </w:r>
      <w:r>
        <w:rPr>
          <w:rFonts w:ascii="Courier New" w:hAnsi="Courier New" w:cs="Courier New"/>
          <w:b/>
          <w:bCs/>
          <w:sz w:val="22"/>
          <w:highlight w:val="yellow"/>
        </w:rPr>
        <w:t>16 37 44 52 65 70</w:t>
      </w:r>
    </w:p>
    <w:p w:rsidR="009B7CA9" w:rsidRDefault="009B7CA9">
      <w:pPr>
        <w:rPr>
          <w:rFonts w:ascii="Courier New" w:hAnsi="Courier New" w:cs="Courier New"/>
          <w:b/>
          <w:bCs/>
          <w:sz w:val="22"/>
        </w:rPr>
      </w:pPr>
    </w:p>
    <w:p w:rsidR="009B7CA9" w:rsidRDefault="009B7CA9">
      <w:pPr>
        <w:rPr>
          <w:rFonts w:ascii="Courier New" w:hAnsi="Courier New" w:cs="Courier New"/>
          <w:sz w:val="22"/>
        </w:rPr>
      </w:pPr>
      <w:r>
        <w:rPr>
          <w:rFonts w:ascii="Courier New" w:hAnsi="Courier New" w:cs="Courier New"/>
          <w:b/>
          <w:bCs/>
          <w:sz w:val="22"/>
        </w:rPr>
        <w:tab/>
      </w:r>
      <w:r>
        <w:rPr>
          <w:rFonts w:ascii="Courier New" w:hAnsi="Courier New" w:cs="Courier New"/>
          <w:sz w:val="22"/>
        </w:rPr>
        <w:t>merge (</w:t>
      </w:r>
      <w:proofErr w:type="spellStart"/>
      <w:r>
        <w:rPr>
          <w:rFonts w:ascii="Courier New" w:hAnsi="Courier New" w:cs="Courier New"/>
          <w:sz w:val="22"/>
        </w:rPr>
        <w:t>mumbers</w:t>
      </w:r>
      <w:proofErr w:type="spellEnd"/>
      <w:r>
        <w:rPr>
          <w:rFonts w:ascii="Courier New" w:hAnsi="Courier New" w:cs="Courier New"/>
          <w:sz w:val="22"/>
        </w:rPr>
        <w:t>, first, mid, last);</w:t>
      </w:r>
    </w:p>
    <w:p w:rsidR="009B7CA9" w:rsidRDefault="009B7CA9">
      <w:pPr>
        <w:rPr>
          <w:rFonts w:ascii="Courier New" w:hAnsi="Courier New" w:cs="Courier New"/>
          <w:sz w:val="22"/>
        </w:rPr>
      </w:pPr>
    </w:p>
    <w:p w:rsidR="009B7CA9" w:rsidRDefault="009B7CA9">
      <w:pPr>
        <w:ind w:left="1440"/>
      </w:pPr>
      <w:r>
        <w:t xml:space="preserve">This line calls a merge method that effectively combines the two sorted halves of the </w:t>
      </w:r>
      <w:r>
        <w:rPr>
          <w:i/>
          <w:iCs/>
        </w:rPr>
        <w:t>numbers</w:t>
      </w:r>
      <w:r>
        <w:t xml:space="preserve"> </w:t>
      </w:r>
      <w:proofErr w:type="spellStart"/>
      <w:r>
        <w:rPr>
          <w:rFonts w:ascii="Courier New" w:hAnsi="Courier New" w:cs="Courier New"/>
          <w:sz w:val="22"/>
        </w:rPr>
        <w:t>ArrayList</w:t>
      </w:r>
      <w:proofErr w:type="spellEnd"/>
      <w:r>
        <w:t xml:space="preserve"> into one sorted </w:t>
      </w:r>
      <w:proofErr w:type="spellStart"/>
      <w:r>
        <w:rPr>
          <w:rFonts w:ascii="Courier New" w:hAnsi="Courier New" w:cs="Courier New"/>
          <w:sz w:val="22"/>
        </w:rPr>
        <w:t>ArrayList</w:t>
      </w:r>
      <w:proofErr w:type="spellEnd"/>
      <w:r>
        <w:t xml:space="preserve">.  This process is explained in section A in the Student Lesson.  Now </w:t>
      </w:r>
      <w:r>
        <w:rPr>
          <w:i/>
          <w:iCs/>
        </w:rPr>
        <w:t>numbers</w:t>
      </w:r>
      <w:r>
        <w:t xml:space="preserve"> </w:t>
      </w:r>
      <w:proofErr w:type="gramStart"/>
      <w:r>
        <w:t>looks</w:t>
      </w:r>
      <w:proofErr w:type="gramEnd"/>
      <w:r>
        <w:t xml:space="preserve"> as follows:</w:t>
      </w:r>
    </w:p>
    <w:p w:rsidR="009B7CA9" w:rsidRDefault="009B7CA9">
      <w:pPr>
        <w:rPr>
          <w:rFonts w:ascii="Courier New" w:hAnsi="Courier New" w:cs="Courier New"/>
          <w:sz w:val="22"/>
        </w:rPr>
      </w:pPr>
    </w:p>
    <w:p w:rsidR="009B7CA9" w:rsidRDefault="009B7CA9">
      <w:r>
        <w:rPr>
          <w:rFonts w:ascii="Courier New" w:hAnsi="Courier New" w:cs="Courier New"/>
          <w:sz w:val="22"/>
        </w:rPr>
        <w:tab/>
      </w:r>
      <w:r>
        <w:rPr>
          <w:rFonts w:ascii="Courier New" w:hAnsi="Courier New" w:cs="Courier New"/>
          <w:sz w:val="22"/>
        </w:rPr>
        <w:tab/>
        <w:t xml:space="preserve">13 16 24 29 32 37 44 52 56 65 74 70 84 </w:t>
      </w:r>
    </w:p>
    <w:p w:rsidR="009B7CA9" w:rsidRDefault="009B7CA9">
      <w:pPr>
        <w:rPr>
          <w:rFonts w:ascii="Courier New" w:hAnsi="Courier New" w:cs="Courier New"/>
          <w:sz w:val="22"/>
        </w:rPr>
      </w:pPr>
    </w:p>
    <w:p w:rsidR="009B7CA9" w:rsidRDefault="009B7CA9">
      <w:pPr>
        <w:rPr>
          <w:rFonts w:ascii="Courier New" w:hAnsi="Courier New" w:cs="Courier New"/>
          <w:sz w:val="22"/>
        </w:rPr>
      </w:pPr>
    </w:p>
    <w:p w:rsidR="009B7CA9" w:rsidRDefault="009B7CA9">
      <w:pPr>
        <w:ind w:left="720" w:hanging="720"/>
      </w:pPr>
      <w:r>
        <w:rPr>
          <w:noProof/>
        </w:rPr>
        <w:pict>
          <v:line id="_x0000_s1036" style="position:absolute;left:0;text-align:left;flip:x;z-index:11" from="407.05pt,13pt" to="6in,43.9pt">
            <v:stroke endarrow="block"/>
          </v:line>
        </w:pict>
      </w:r>
      <w:r>
        <w:rPr>
          <w:noProof/>
        </w:rPr>
        <w:pict>
          <v:line id="_x0000_s1037" style="position:absolute;left:0;text-align:left;z-index:12" from="225pt,13pt" to="428.85pt,44.55pt">
            <v:stroke endarrow="block"/>
          </v:line>
        </w:pict>
      </w:r>
      <w:r>
        <w:rPr>
          <w:noProof/>
        </w:rPr>
        <w:pict>
          <v:line id="_x0000_s1034" style="position:absolute;left:0;text-align:left;flip:x;z-index:9" from="335.7pt,13pt" to="396pt,44.55pt">
            <v:stroke endarrow="block"/>
          </v:line>
        </w:pict>
      </w:r>
      <w:r>
        <w:rPr>
          <w:noProof/>
        </w:rPr>
        <w:pict>
          <v:line id="_x0000_s1035" style="position:absolute;left:0;text-align:left;z-index:10" from="189pt,13pt" to="364.15pt,42.55pt">
            <v:stroke endarrow="block"/>
          </v:line>
        </w:pict>
      </w:r>
      <w:r>
        <w:rPr>
          <w:noProof/>
        </w:rPr>
        <w:pict>
          <v:line id="_x0000_s1033" style="position:absolute;left:0;text-align:left;flip:x;z-index:8" from="294.75pt,13pt" to="5in,42.55pt">
            <v:stroke endarrow="block"/>
          </v:line>
        </w:pict>
      </w:r>
      <w:r>
        <w:rPr>
          <w:noProof/>
        </w:rPr>
        <w:pict>
          <v:line id="_x0000_s1032" style="position:absolute;left:0;text-align:left;z-index:7" from="162pt,13pt" to="250.5pt,43.2pt">
            <v:stroke endarrow="block"/>
          </v:line>
        </w:pict>
      </w:r>
      <w:r>
        <w:rPr>
          <w:noProof/>
        </w:rPr>
        <w:pict>
          <v:line id="_x0000_s1031" style="position:absolute;left:0;text-align:left;z-index:6" from="126pt,13pt" to="214.2pt,43.9pt">
            <v:stroke endarrow="block"/>
          </v:line>
        </w:pict>
      </w:r>
      <w:r>
        <w:rPr>
          <w:noProof/>
        </w:rPr>
        <w:pict>
          <v:line id="_x0000_s1029" style="position:absolute;left:0;text-align:left;flip:x;z-index:4" from="156.05pt,13pt" to="324pt,44.55pt">
            <v:stroke endarrow="block"/>
          </v:line>
        </w:pict>
      </w:r>
      <w:r>
        <w:rPr>
          <w:noProof/>
        </w:rPr>
        <w:pict>
          <v:line id="_x0000_s1028" style="position:absolute;left:0;text-align:left;flip:x;z-index:3" from="118.4pt,13pt" to="4in,42.55pt">
            <v:stroke endarrow="block"/>
          </v:line>
        </w:pict>
      </w:r>
      <w:r>
        <w:rPr>
          <w:noProof/>
        </w:rPr>
        <w:pict>
          <v:line id="_x0000_s1027" style="position:absolute;left:0;text-align:left;z-index:2" from="44.65pt,12.8pt" to="74.45pt,41.7pt">
            <v:stroke endarrow="block"/>
          </v:line>
        </w:pict>
      </w:r>
      <w:r>
        <w:rPr>
          <w:noProof/>
        </w:rPr>
        <w:pict>
          <v:line id="_x0000_s1026" style="position:absolute;left:0;text-align:left;flip:x;z-index:1" from="45.1pt,13pt" to="252pt,43.9pt">
            <v:stroke endarrow="block"/>
          </v:line>
        </w:pict>
      </w:r>
      <w:r>
        <w:rPr>
          <w:noProof/>
        </w:rPr>
        <w:pict>
          <v:line id="_x0000_s1030" style="position:absolute;left:0;text-align:left;z-index:5" from="90pt,13pt" to="180pt,49pt">
            <v:stroke endarrow="block"/>
          </v:line>
        </w:pict>
      </w:r>
      <w:r>
        <w:t>2.</w:t>
      </w:r>
      <w:r>
        <w:rPr>
          <w:rFonts w:ascii="Courier New" w:hAnsi="Courier New" w:cs="Courier New"/>
          <w:sz w:val="22"/>
        </w:rPr>
        <w:tab/>
      </w:r>
      <w:r>
        <w:t xml:space="preserve">12 </w:t>
      </w:r>
      <w:r>
        <w:tab/>
        <w:t xml:space="preserve">23 </w:t>
      </w:r>
      <w:r>
        <w:tab/>
        <w:t xml:space="preserve">28 </w:t>
      </w:r>
      <w:r>
        <w:tab/>
        <w:t xml:space="preserve">31 </w:t>
      </w:r>
      <w:r>
        <w:tab/>
        <w:t xml:space="preserve">47 </w:t>
      </w:r>
      <w:r>
        <w:tab/>
        <w:t xml:space="preserve">65 </w:t>
      </w:r>
      <w:r>
        <w:tab/>
        <w:t xml:space="preserve">3 </w:t>
      </w:r>
      <w:r>
        <w:tab/>
        <w:t xml:space="preserve">15 </w:t>
      </w:r>
      <w:r>
        <w:tab/>
        <w:t xml:space="preserve">18 </w:t>
      </w:r>
      <w:r>
        <w:tab/>
        <w:t xml:space="preserve">35 </w:t>
      </w:r>
      <w:r>
        <w:tab/>
        <w:t xml:space="preserve">44 </w:t>
      </w:r>
      <w:r>
        <w:tab/>
        <w:t>59</w:t>
      </w:r>
    </w:p>
    <w:p w:rsidR="009B7CA9" w:rsidRDefault="009B7CA9"/>
    <w:p w:rsidR="009B7CA9" w:rsidRDefault="009B7CA9"/>
    <w:p w:rsidR="009B7CA9" w:rsidRDefault="009B7CA9">
      <w:r>
        <w:tab/>
        <w:t>3</w:t>
      </w:r>
      <w:r>
        <w:tab/>
        <w:t>12</w:t>
      </w:r>
      <w:r>
        <w:tab/>
        <w:t>15</w:t>
      </w:r>
      <w:r>
        <w:tab/>
        <w:t>18</w:t>
      </w:r>
      <w:r>
        <w:tab/>
        <w:t>23</w:t>
      </w:r>
      <w:r>
        <w:tab/>
        <w:t>28</w:t>
      </w:r>
      <w:r>
        <w:tab/>
        <w:t>31</w:t>
      </w:r>
      <w:r>
        <w:tab/>
        <w:t>35</w:t>
      </w:r>
      <w:r>
        <w:tab/>
        <w:t>44</w:t>
      </w:r>
      <w:r>
        <w:tab/>
        <w:t>47</w:t>
      </w:r>
      <w:r>
        <w:tab/>
        <w:t>59</w:t>
      </w:r>
      <w:r>
        <w:tab/>
        <w:t>65</w:t>
      </w:r>
    </w:p>
    <w:p w:rsidR="009B7CA9" w:rsidRDefault="009B7CA9">
      <w:pPr>
        <w:rPr>
          <w:rFonts w:ascii="Courier New" w:hAnsi="Courier New" w:cs="Courier New"/>
          <w:sz w:val="22"/>
        </w:rPr>
      </w:pPr>
    </w:p>
    <w:p w:rsidR="009B7CA9" w:rsidRDefault="009B7CA9">
      <w:pPr>
        <w:ind w:left="1440"/>
      </w:pPr>
    </w:p>
    <w:sectPr w:rsidR="009B7CA9" w:rsidSect="0083275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080" w:bottom="72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2C0" w:rsidRDefault="00D942C0">
      <w:r>
        <w:separator/>
      </w:r>
    </w:p>
  </w:endnote>
  <w:endnote w:type="continuationSeparator" w:id="0">
    <w:p w:rsidR="00D942C0" w:rsidRDefault="00D942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75B" w:rsidRDefault="0083275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7CA9" w:rsidRPr="0083275B" w:rsidRDefault="009B7CA9" w:rsidP="0083275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75B" w:rsidRDefault="0083275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2C0" w:rsidRDefault="00D942C0">
      <w:r>
        <w:separator/>
      </w:r>
    </w:p>
  </w:footnote>
  <w:footnote w:type="continuationSeparator" w:id="0">
    <w:p w:rsidR="00D942C0" w:rsidRDefault="00D942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75B" w:rsidRDefault="0083275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75B" w:rsidRDefault="0083275B">
    <w:pPr>
      <w:pStyle w:val="Header"/>
    </w:pPr>
    <w:r>
      <w:t>\</w:t>
    </w:r>
  </w:p>
  <w:p w:rsidR="00347C10" w:rsidRPr="00347C10" w:rsidRDefault="00347C10" w:rsidP="007E7224">
    <w:pPr>
      <w:widowControl w:val="0"/>
      <w:tabs>
        <w:tab w:val="center" w:pos="4680"/>
        <w:tab w:val="right" w:pos="9900"/>
      </w:tabs>
      <w:suppressAutoHyphens/>
      <w:rPr>
        <w:rFonts w:ascii="Arial" w:hAnsi="Arial" w:cs="Arial"/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3275B" w:rsidRDefault="0083275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B7CA9"/>
    <w:rsid w:val="00047936"/>
    <w:rsid w:val="00202464"/>
    <w:rsid w:val="00347C10"/>
    <w:rsid w:val="00747B7E"/>
    <w:rsid w:val="007E7224"/>
    <w:rsid w:val="0083275B"/>
    <w:rsid w:val="009B7CA9"/>
    <w:rsid w:val="00D9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5D54A20D"/>
  <w15:chartTrackingRefBased/>
  <w15:docId w15:val="{D6DB24D0-5032-4B04-B9B4-BA4460C9E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customStyle="1" w:styleId="Heading">
    <w:name w:val="Heading"/>
    <w:basedOn w:val="Normal"/>
    <w:pPr>
      <w:overflowPunct w:val="0"/>
      <w:autoSpaceDE w:val="0"/>
      <w:autoSpaceDN w:val="0"/>
      <w:adjustRightInd w:val="0"/>
      <w:jc w:val="center"/>
      <w:textAlignment w:val="baseline"/>
    </w:pPr>
    <w:rPr>
      <w:rFonts w:ascii="Arial" w:hAnsi="Arial"/>
      <w:b/>
      <w:color w:val="000000"/>
      <w:sz w:val="28"/>
      <w:szCs w:val="20"/>
    </w:rPr>
  </w:style>
  <w:style w:type="paragraph" w:customStyle="1" w:styleId="Helvetica12">
    <w:name w:val="Helvetica 12"/>
    <w:basedOn w:val="Normal"/>
    <w:pPr>
      <w:overflowPunct w:val="0"/>
      <w:autoSpaceDE w:val="0"/>
      <w:autoSpaceDN w:val="0"/>
      <w:adjustRightInd w:val="0"/>
      <w:textAlignment w:val="baseline"/>
    </w:pPr>
    <w:rPr>
      <w:color w:val="000000"/>
      <w:szCs w:val="20"/>
    </w:rPr>
  </w:style>
  <w:style w:type="paragraph" w:styleId="BodyTextIndent">
    <w:name w:val="Body Text Indent"/>
    <w:basedOn w:val="Normal"/>
    <w:pPr>
      <w:ind w:left="720" w:hanging="720"/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uiPriority w:val="99"/>
    <w:rsid w:val="0083275B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Phillips</dc:creator>
  <cp:keywords/>
  <dc:description/>
  <cp:lastModifiedBy>Elizabeth Phillips</cp:lastModifiedBy>
  <cp:revision>2</cp:revision>
  <cp:lastPrinted>2003-04-14T04:03:00Z</cp:lastPrinted>
  <dcterms:created xsi:type="dcterms:W3CDTF">2017-09-10T23:08:00Z</dcterms:created>
  <dcterms:modified xsi:type="dcterms:W3CDTF">2017-09-10T23:08:00Z</dcterms:modified>
</cp:coreProperties>
</file>