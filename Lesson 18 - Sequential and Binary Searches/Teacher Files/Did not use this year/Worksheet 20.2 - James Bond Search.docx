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C2" w:rsidRDefault="009C0271">
      <w:pPr>
        <w:pStyle w:val="Helvetica12"/>
        <w:jc w:val="center"/>
        <w:rPr>
          <w:rFonts w:ascii="Arial" w:hAnsi="Arial" w:cs="Arial"/>
          <w:b/>
          <w:sz w:val="28"/>
          <w:szCs w:val="28"/>
        </w:rPr>
      </w:pPr>
      <w:r>
        <w:rPr>
          <w:rFonts w:ascii="Arial" w:hAnsi="Arial" w:cs="Arial"/>
          <w:b/>
          <w:sz w:val="28"/>
          <w:szCs w:val="28"/>
        </w:rPr>
        <w:t>Worksheet 20</w:t>
      </w:r>
      <w:bookmarkStart w:id="0" w:name="_GoBack"/>
      <w:bookmarkEnd w:id="0"/>
      <w:r w:rsidR="00AD3BC2">
        <w:rPr>
          <w:rFonts w:ascii="Arial" w:hAnsi="Arial" w:cs="Arial"/>
          <w:b/>
          <w:sz w:val="28"/>
          <w:szCs w:val="28"/>
        </w:rPr>
        <w:t>.2</w:t>
      </w:r>
    </w:p>
    <w:p w:rsidR="00AD3BC2" w:rsidRDefault="00AD3BC2">
      <w:pPr>
        <w:pStyle w:val="Heading"/>
      </w:pPr>
    </w:p>
    <w:p w:rsidR="00AD3BC2" w:rsidRDefault="00AD3BC2">
      <w:pPr>
        <w:pStyle w:val="Heading"/>
      </w:pPr>
      <w:r>
        <w:t>James Bond</w:t>
      </w:r>
      <w:r>
        <w:rPr>
          <w:rFonts w:cs="Arial"/>
          <w:vertAlign w:val="superscript"/>
        </w:rPr>
        <w:t>©</w:t>
      </w:r>
      <w:r>
        <w:t xml:space="preserve"> Search</w:t>
      </w:r>
    </w:p>
    <w:p w:rsidR="00AD3BC2" w:rsidRDefault="00AD3BC2">
      <w:pPr>
        <w:pStyle w:val="Heading"/>
        <w:numPr>
          <w:ins w:id="1" w:author="ICT" w:date="2006-02-10T12:45:00Z"/>
        </w:numPr>
      </w:pPr>
    </w:p>
    <w:p w:rsidR="00AD3BC2" w:rsidRDefault="00AD3BC2">
      <w:pPr>
        <w:rPr>
          <w:rFonts w:ascii="Arial" w:hAnsi="Arial"/>
        </w:rPr>
      </w:pPr>
    </w:p>
    <w:p w:rsidR="00AD3BC2" w:rsidRDefault="00AD3BC2" w:rsidP="005F6532">
      <w:r>
        <w:t>1. Revise the program from Worksheet A19.1 to search for a</w:t>
      </w:r>
      <w:r w:rsidR="005F6532">
        <w:t xml:space="preserve"> movie that meets the following </w:t>
      </w:r>
      <w:r>
        <w:t>criteria:</w:t>
      </w:r>
    </w:p>
    <w:p w:rsidR="00AD3BC2" w:rsidRDefault="00AD3BC2">
      <w:pPr>
        <w:tabs>
          <w:tab w:val="left" w:pos="360"/>
          <w:tab w:val="left" w:pos="720"/>
          <w:tab w:val="left" w:pos="1080"/>
        </w:tabs>
        <w:ind w:left="720" w:right="432" w:hanging="720"/>
      </w:pPr>
    </w:p>
    <w:p w:rsidR="00AD3BC2" w:rsidRDefault="00AD3BC2">
      <w:pPr>
        <w:tabs>
          <w:tab w:val="left" w:pos="360"/>
          <w:tab w:val="left" w:pos="720"/>
          <w:tab w:val="left" w:pos="1080"/>
        </w:tabs>
        <w:ind w:left="1080" w:right="432" w:hanging="720"/>
      </w:pPr>
      <w:r>
        <w:t>1.</w:t>
      </w:r>
      <w:r>
        <w:tab/>
        <w:t>You want to see Sean Connery as the lead actor.</w:t>
      </w:r>
    </w:p>
    <w:p w:rsidR="00AD3BC2" w:rsidRDefault="00AD3BC2">
      <w:pPr>
        <w:tabs>
          <w:tab w:val="left" w:pos="0"/>
          <w:tab w:val="left" w:pos="360"/>
          <w:tab w:val="left" w:pos="1080"/>
        </w:tabs>
        <w:ind w:left="720" w:right="432" w:hanging="720"/>
      </w:pPr>
      <w:r>
        <w:tab/>
        <w:t>2.</w:t>
      </w:r>
      <w:r>
        <w:tab/>
        <w:t>You want to watch one of his better films, so you decide to go for a movie with a rating that exceeds 2.0.</w:t>
      </w:r>
    </w:p>
    <w:p w:rsidR="00AD3BC2" w:rsidRDefault="00AD3BC2">
      <w:pPr>
        <w:tabs>
          <w:tab w:val="left" w:pos="360"/>
          <w:tab w:val="left" w:pos="720"/>
          <w:tab w:val="left" w:pos="1080"/>
        </w:tabs>
        <w:ind w:left="1080" w:right="432" w:hanging="720"/>
      </w:pPr>
      <w:r>
        <w:t>3.</w:t>
      </w:r>
      <w:r>
        <w:tab/>
        <w:t>You want to watch a movie that lasts longer than two hours.</w:t>
      </w:r>
    </w:p>
    <w:p w:rsidR="00AD3BC2" w:rsidRDefault="00AD3BC2">
      <w:pPr>
        <w:tabs>
          <w:tab w:val="left" w:pos="360"/>
          <w:tab w:val="left" w:pos="720"/>
          <w:tab w:val="left" w:pos="1080"/>
        </w:tabs>
        <w:ind w:left="720" w:right="432" w:hanging="720"/>
      </w:pPr>
    </w:p>
    <w:p w:rsidR="00AD3BC2" w:rsidRDefault="00AD3BC2">
      <w:pPr>
        <w:tabs>
          <w:tab w:val="left" w:pos="360"/>
          <w:tab w:val="left" w:pos="720"/>
          <w:tab w:val="left" w:pos="1080"/>
        </w:tabs>
        <w:ind w:left="720" w:right="432" w:hanging="720"/>
      </w:pPr>
      <w:r>
        <w:t xml:space="preserve">Assume the following line of code is added to the </w:t>
      </w:r>
      <w:r>
        <w:rPr>
          <w:i/>
          <w:iCs/>
        </w:rPr>
        <w:t>main</w:t>
      </w:r>
      <w:r>
        <w:t xml:space="preserve"> method in the </w:t>
      </w:r>
      <w:r>
        <w:rPr>
          <w:i/>
          <w:iCs/>
        </w:rPr>
        <w:t>driver</w:t>
      </w:r>
      <w:r>
        <w:t xml:space="preserve"> class:</w:t>
      </w:r>
    </w:p>
    <w:p w:rsidR="00AD3BC2" w:rsidRDefault="00AD3BC2">
      <w:pPr>
        <w:tabs>
          <w:tab w:val="left" w:pos="360"/>
          <w:tab w:val="left" w:pos="720"/>
          <w:tab w:val="left" w:pos="1080"/>
        </w:tabs>
        <w:ind w:left="720" w:right="432" w:hanging="720"/>
      </w:pPr>
    </w:p>
    <w:p w:rsidR="00AD3BC2" w:rsidRDefault="00AD3BC2">
      <w:pPr>
        <w:tabs>
          <w:tab w:val="left" w:pos="360"/>
          <w:tab w:val="left" w:pos="720"/>
          <w:tab w:val="left" w:pos="1080"/>
        </w:tabs>
        <w:ind w:left="720" w:right="432" w:hanging="720"/>
        <w:rPr>
          <w:rFonts w:ascii="Courier New" w:hAnsi="Courier New" w:cs="Courier New"/>
          <w:sz w:val="20"/>
        </w:rPr>
      </w:pPr>
      <w:proofErr w:type="spellStart"/>
      <w:r>
        <w:rPr>
          <w:rFonts w:ascii="Courier New" w:hAnsi="Courier New" w:cs="Courier New"/>
          <w:sz w:val="20"/>
        </w:rPr>
        <w:t>seriesData.Search</w:t>
      </w:r>
      <w:proofErr w:type="spellEnd"/>
      <w:r>
        <w:rPr>
          <w:rFonts w:ascii="Courier New" w:hAnsi="Courier New" w:cs="Courier New"/>
          <w:sz w:val="20"/>
        </w:rPr>
        <w:t>();</w:t>
      </w:r>
    </w:p>
    <w:p w:rsidR="00AD3BC2" w:rsidRDefault="00AD3BC2">
      <w:pPr>
        <w:tabs>
          <w:tab w:val="left" w:pos="360"/>
          <w:tab w:val="left" w:pos="720"/>
          <w:tab w:val="left" w:pos="1080"/>
        </w:tabs>
        <w:ind w:left="720" w:right="432" w:hanging="720"/>
      </w:pPr>
    </w:p>
    <w:p w:rsidR="00AD3BC2" w:rsidRDefault="00AD3BC2">
      <w:pPr>
        <w:tabs>
          <w:tab w:val="left" w:pos="0"/>
          <w:tab w:val="left" w:pos="360"/>
          <w:tab w:val="left" w:pos="1080"/>
        </w:tabs>
        <w:ind w:right="612"/>
      </w:pPr>
      <w:r>
        <w:t xml:space="preserve">Note: To solve this problem, finish the following two methods, which have been started for you, and add them to the </w:t>
      </w:r>
      <w:proofErr w:type="spellStart"/>
      <w:r>
        <w:rPr>
          <w:i/>
          <w:iCs/>
        </w:rPr>
        <w:t>BondMovieSeries</w:t>
      </w:r>
      <w:proofErr w:type="spellEnd"/>
      <w:r>
        <w:t xml:space="preserve"> class.  You do not need to make any changes to the Movie class.  Once you have obtained an index for your "perfect" movie in the Search method, print these results to the screen.  Make sure you account for the unfortunate possibility that your criteria are too high and that no suitable movie exists!</w:t>
      </w:r>
    </w:p>
    <w:p w:rsidR="00AD3BC2" w:rsidRDefault="00AD3BC2">
      <w:pPr>
        <w:pStyle w:val="Header"/>
        <w:tabs>
          <w:tab w:val="clear" w:pos="4320"/>
          <w:tab w:val="clear" w:pos="8640"/>
          <w:tab w:val="left" w:pos="0"/>
          <w:tab w:val="left" w:pos="360"/>
          <w:tab w:val="left" w:pos="1080"/>
        </w:tabs>
      </w:pP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public</w:t>
      </w:r>
      <w:r>
        <w:rPr>
          <w:rFonts w:ascii="Courier New" w:hAnsi="Courier New" w:cs="Courier New"/>
          <w:b/>
          <w:bCs/>
          <w:sz w:val="20"/>
        </w:rPr>
        <w:t xml:space="preserve"> </w:t>
      </w:r>
      <w:r>
        <w:rPr>
          <w:rFonts w:ascii="Courier New" w:hAnsi="Courier New" w:cs="Courier New"/>
          <w:sz w:val="20"/>
        </w:rPr>
        <w:t>void Search(){</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String actor = "Sean Connery";</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double </w:t>
      </w:r>
      <w:proofErr w:type="spellStart"/>
      <w:r>
        <w:rPr>
          <w:rFonts w:ascii="Courier New" w:hAnsi="Courier New" w:cs="Courier New"/>
          <w:sz w:val="20"/>
        </w:rPr>
        <w:t>ratingToExceed</w:t>
      </w:r>
      <w:proofErr w:type="spellEnd"/>
      <w:r>
        <w:rPr>
          <w:rFonts w:ascii="Courier New" w:hAnsi="Courier New" w:cs="Courier New"/>
          <w:sz w:val="20"/>
        </w:rPr>
        <w:t xml:space="preserve"> = 2.0;</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int </w:t>
      </w:r>
      <w:proofErr w:type="spellStart"/>
      <w:r>
        <w:rPr>
          <w:rFonts w:ascii="Courier New" w:hAnsi="Courier New" w:cs="Courier New"/>
          <w:sz w:val="20"/>
        </w:rPr>
        <w:t>minutesToExceed</w:t>
      </w:r>
      <w:proofErr w:type="spellEnd"/>
      <w:r>
        <w:rPr>
          <w:rFonts w:ascii="Courier New" w:hAnsi="Courier New" w:cs="Courier New"/>
          <w:sz w:val="20"/>
        </w:rPr>
        <w:t xml:space="preserve"> = 120;</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int index = </w:t>
      </w: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ab/>
      </w:r>
      <w:r>
        <w:rPr>
          <w:rFonts w:ascii="Courier New" w:hAnsi="Courier New" w:cs="Courier New"/>
          <w:sz w:val="20"/>
        </w:rPr>
        <w:tab/>
      </w: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b/>
          <w:bCs/>
          <w:sz w:val="20"/>
        </w:rPr>
        <w:t>public</w:t>
      </w:r>
      <w:r>
        <w:rPr>
          <w:rFonts w:ascii="Courier New" w:hAnsi="Courier New" w:cs="Courier New"/>
          <w:sz w:val="20"/>
        </w:rPr>
        <w:t xml:space="preserve"> </w:t>
      </w:r>
      <w:r>
        <w:rPr>
          <w:rFonts w:ascii="Courier New" w:hAnsi="Courier New" w:cs="Courier New"/>
          <w:b/>
          <w:bCs/>
          <w:sz w:val="20"/>
        </w:rPr>
        <w:t>int</w:t>
      </w:r>
      <w:r>
        <w:rPr>
          <w:rFonts w:ascii="Courier New" w:hAnsi="Courier New" w:cs="Courier New"/>
          <w:sz w:val="20"/>
        </w:rPr>
        <w:t xml:space="preserve"> </w:t>
      </w:r>
      <w:proofErr w:type="spellStart"/>
      <w:r>
        <w:rPr>
          <w:rFonts w:ascii="Courier New" w:hAnsi="Courier New" w:cs="Courier New"/>
          <w:sz w:val="20"/>
        </w:rPr>
        <w:t>sequentialSearch</w:t>
      </w:r>
      <w:proofErr w:type="spellEnd"/>
      <w:r>
        <w:rPr>
          <w:rFonts w:ascii="Courier New" w:hAnsi="Courier New" w:cs="Courier New"/>
          <w:sz w:val="20"/>
        </w:rPr>
        <w:t xml:space="preserve">(Movie[] list, String dude, </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double</w:t>
      </w:r>
      <w:r>
        <w:rPr>
          <w:rFonts w:ascii="Courier New" w:hAnsi="Courier New" w:cs="Courier New"/>
          <w:sz w:val="20"/>
        </w:rPr>
        <w:t xml:space="preserve"> rating, </w:t>
      </w:r>
      <w:r>
        <w:rPr>
          <w:rFonts w:ascii="Courier New" w:hAnsi="Courier New" w:cs="Courier New"/>
          <w:b/>
          <w:bCs/>
          <w:sz w:val="20"/>
        </w:rPr>
        <w:t>int</w:t>
      </w:r>
      <w:r>
        <w:rPr>
          <w:rFonts w:ascii="Courier New" w:hAnsi="Courier New" w:cs="Courier New"/>
          <w:sz w:val="20"/>
        </w:rPr>
        <w:t xml:space="preserve"> minutes){</w:t>
      </w: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 xml:space="preserve">    </w:t>
      </w: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r>
        <w:rPr>
          <w:rFonts w:ascii="Courier New" w:hAnsi="Courier New" w:cs="Courier New"/>
          <w:sz w:val="20"/>
        </w:rPr>
        <w:t>}</w:t>
      </w: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rFonts w:ascii="Courier New" w:hAnsi="Courier New" w:cs="Courier New"/>
          <w:sz w:val="20"/>
        </w:rPr>
      </w:pPr>
    </w:p>
    <w:p w:rsidR="00AD3BC2" w:rsidRDefault="00AD3BC2">
      <w:pPr>
        <w:tabs>
          <w:tab w:val="left" w:pos="0"/>
          <w:tab w:val="left" w:pos="360"/>
          <w:tab w:val="left" w:pos="1080"/>
        </w:tabs>
        <w:rPr>
          <w:sz w:val="20"/>
          <w:szCs w:val="20"/>
          <w:vertAlign w:val="superscript"/>
        </w:rPr>
      </w:pPr>
    </w:p>
    <w:p w:rsidR="00AD3BC2" w:rsidRDefault="00AD3BC2">
      <w:pPr>
        <w:tabs>
          <w:tab w:val="left" w:pos="0"/>
          <w:tab w:val="left" w:pos="360"/>
          <w:tab w:val="left" w:pos="1080"/>
        </w:tabs>
        <w:rPr>
          <w:sz w:val="20"/>
          <w:szCs w:val="20"/>
          <w:vertAlign w:val="superscript"/>
        </w:rPr>
      </w:pPr>
    </w:p>
    <w:p w:rsidR="00AD3BC2" w:rsidRDefault="00AD3BC2" w:rsidP="005F6532">
      <w:pPr>
        <w:tabs>
          <w:tab w:val="left" w:pos="0"/>
          <w:tab w:val="left" w:pos="360"/>
          <w:tab w:val="left" w:pos="1080"/>
        </w:tabs>
        <w:jc w:val="center"/>
        <w:rPr>
          <w:sz w:val="20"/>
        </w:rPr>
      </w:pPr>
      <w:r>
        <w:rPr>
          <w:sz w:val="20"/>
          <w:szCs w:val="20"/>
          <w:vertAlign w:val="superscript"/>
        </w:rPr>
        <w:t>©</w:t>
      </w:r>
      <w:r>
        <w:rPr>
          <w:sz w:val="20"/>
          <w:szCs w:val="20"/>
        </w:rPr>
        <w:t xml:space="preserve"> “James Bond” and names of the James Bond movies: ©Ian Fleming Publications Ltd 2003. All Rights Reserved</w:t>
      </w:r>
      <w:r>
        <w:rPr>
          <w:sz w:val="20"/>
        </w:rPr>
        <w:t>.</w:t>
      </w:r>
    </w:p>
    <w:sectPr w:rsidR="00AD3BC2" w:rsidSect="005F653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626" w:rsidRDefault="00FC4626">
      <w:r>
        <w:separator/>
      </w:r>
    </w:p>
  </w:endnote>
  <w:endnote w:type="continuationSeparator" w:id="0">
    <w:p w:rsidR="00FC4626" w:rsidRDefault="00FC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9A" w:rsidRDefault="00CB5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9A" w:rsidRDefault="00CB5B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9A" w:rsidRDefault="00CB5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626" w:rsidRDefault="00FC4626">
      <w:r>
        <w:separator/>
      </w:r>
    </w:p>
  </w:footnote>
  <w:footnote w:type="continuationSeparator" w:id="0">
    <w:p w:rsidR="00FC4626" w:rsidRDefault="00FC4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9A" w:rsidRDefault="00CB5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75" w:rsidRPr="00875C75" w:rsidRDefault="00875C75" w:rsidP="00875C75">
    <w:pPr>
      <w:widowControl w:val="0"/>
      <w:tabs>
        <w:tab w:val="center" w:pos="4680"/>
        <w:tab w:val="right" w:pos="9360"/>
      </w:tabs>
      <w:suppressAutoHyphens/>
      <w:rPr>
        <w:rFonts w:ascii="Arial" w:hAnsi="Arial" w:cs="Arial"/>
        <w:sz w:val="16"/>
        <w:szCs w:val="16"/>
      </w:rPr>
    </w:pPr>
    <w:r w:rsidRPr="00875C75">
      <w:rPr>
        <w:rFonts w:ascii="Arial" w:hAnsi="Arial" w:cs="Arial"/>
        <w:sz w:val="16"/>
        <w:szCs w:val="16"/>
      </w:rPr>
      <w:tab/>
    </w:r>
    <w:r w:rsidRPr="00875C75">
      <w:rPr>
        <w:rFonts w:ascii="Arial" w:hAnsi="Arial" w:cs="Arial"/>
        <w:b/>
        <w:sz w:val="18"/>
        <w:szCs w:val="18"/>
      </w:rPr>
      <w:t xml:space="preserve"> </w:t>
    </w:r>
    <w:r w:rsidRPr="00875C75">
      <w:rPr>
        <w:rStyle w:val="PageNumber"/>
        <w:rFonts w:ascii="Arial" w:hAnsi="Arial" w:cs="Arial"/>
        <w:b/>
        <w:sz w:val="18"/>
        <w:szCs w:val="18"/>
        <w:lang w:eastAsia="en-US"/>
      </w:rPr>
      <w:fldChar w:fldCharType="begin"/>
    </w:r>
    <w:r w:rsidRPr="00875C75">
      <w:rPr>
        <w:rStyle w:val="PageNumber"/>
        <w:rFonts w:ascii="Arial" w:hAnsi="Arial" w:cs="Arial"/>
        <w:b/>
        <w:sz w:val="18"/>
        <w:szCs w:val="18"/>
        <w:lang w:eastAsia="en-US"/>
      </w:rPr>
      <w:instrText xml:space="preserve"> PAGE </w:instrText>
    </w:r>
    <w:r w:rsidRPr="00875C75">
      <w:rPr>
        <w:rStyle w:val="PageNumber"/>
        <w:rFonts w:ascii="Arial" w:hAnsi="Arial" w:cs="Arial"/>
        <w:b/>
        <w:sz w:val="18"/>
        <w:szCs w:val="18"/>
        <w:lang w:eastAsia="en-US"/>
      </w:rPr>
      <w:fldChar w:fldCharType="separate"/>
    </w:r>
    <w:r w:rsidR="009C0271">
      <w:rPr>
        <w:rStyle w:val="PageNumber"/>
        <w:rFonts w:ascii="Arial" w:hAnsi="Arial" w:cs="Arial"/>
        <w:b/>
        <w:noProof/>
        <w:sz w:val="18"/>
        <w:szCs w:val="18"/>
        <w:lang w:eastAsia="en-US"/>
      </w:rPr>
      <w:t>1</w:t>
    </w:r>
    <w:r w:rsidRPr="00875C75">
      <w:rPr>
        <w:rStyle w:val="PageNumber"/>
        <w:rFonts w:ascii="Arial" w:hAnsi="Arial" w:cs="Arial"/>
        <w:b/>
        <w:sz w:val="18"/>
        <w:szCs w:val="18"/>
        <w:lang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B9A" w:rsidRDefault="00CB5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24034"/>
    <w:multiLevelType w:val="hybridMultilevel"/>
    <w:tmpl w:val="6D140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61412E"/>
    <w:multiLevelType w:val="hybridMultilevel"/>
    <w:tmpl w:val="70587D40"/>
    <w:lvl w:ilvl="0" w:tplc="446C3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C75"/>
    <w:rsid w:val="001C4808"/>
    <w:rsid w:val="005F6532"/>
    <w:rsid w:val="00607D58"/>
    <w:rsid w:val="00610AF0"/>
    <w:rsid w:val="00875C75"/>
    <w:rsid w:val="009C0271"/>
    <w:rsid w:val="00AD3BC2"/>
    <w:rsid w:val="00CB5B9A"/>
    <w:rsid w:val="00F316D4"/>
    <w:rsid w:val="00FC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78099"/>
  <w15:chartTrackingRefBased/>
  <w15:docId w15:val="{BAB02F4B-E48D-401B-94A5-07284A76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ing">
    <w:name w:val="Heading"/>
    <w:basedOn w:val="Normal"/>
    <w:pPr>
      <w:overflowPunct w:val="0"/>
      <w:autoSpaceDE w:val="0"/>
      <w:autoSpaceDN w:val="0"/>
      <w:adjustRightInd w:val="0"/>
      <w:jc w:val="center"/>
      <w:textAlignment w:val="baseline"/>
    </w:pPr>
    <w:rPr>
      <w:rFonts w:ascii="Arial" w:hAnsi="Arial"/>
      <w:b/>
      <w:color w:val="000000"/>
      <w:sz w:val="28"/>
      <w:szCs w:val="20"/>
    </w:rPr>
  </w:style>
  <w:style w:type="paragraph" w:customStyle="1" w:styleId="Helvetica12">
    <w:name w:val="Helvetica 12"/>
    <w:basedOn w:val="Normal"/>
    <w:pPr>
      <w:overflowPunct w:val="0"/>
      <w:autoSpaceDE w:val="0"/>
      <w:autoSpaceDN w:val="0"/>
      <w:adjustRightInd w:val="0"/>
      <w:textAlignment w:val="baseline"/>
    </w:pPr>
    <w:rPr>
      <w:color w:val="000000"/>
      <w:szCs w:val="20"/>
    </w:rPr>
  </w:style>
  <w:style w:type="character" w:styleId="PageNumber">
    <w:name w:val="page number"/>
    <w:basedOn w:val="DefaultParagraphFont"/>
  </w:style>
  <w:style w:type="character" w:styleId="Hyperlink">
    <w:name w:val="Hyperlink"/>
    <w:rPr>
      <w:color w:val="0000FF"/>
      <w:u w:val="single"/>
    </w:rPr>
  </w:style>
  <w:style w:type="paragraph" w:customStyle="1" w:styleId="h1">
    <w:name w:val="h1"/>
    <w:basedOn w:val="Normal"/>
    <w:pPr>
      <w:tabs>
        <w:tab w:val="left" w:pos="1080"/>
      </w:tabs>
      <w:overflowPunct w:val="0"/>
      <w:autoSpaceDE w:val="0"/>
      <w:autoSpaceDN w:val="0"/>
      <w:adjustRightInd w:val="0"/>
      <w:ind w:left="360" w:hanging="360"/>
      <w:textAlignment w:val="baseline"/>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2012-04-11T13:14:00Z</cp:lastPrinted>
  <dcterms:created xsi:type="dcterms:W3CDTF">2017-04-11T22:56:00Z</dcterms:created>
  <dcterms:modified xsi:type="dcterms:W3CDTF">2017-04-11T22:56:00Z</dcterms:modified>
</cp:coreProperties>
</file>