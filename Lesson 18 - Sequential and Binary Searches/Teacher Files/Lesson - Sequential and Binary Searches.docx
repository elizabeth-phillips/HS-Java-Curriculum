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A78" w:rsidRDefault="00F27A78">
      <w:pPr>
        <w:pStyle w:val="SOLessnTitle"/>
        <w:rPr>
          <w:szCs w:val="28"/>
        </w:rPr>
      </w:pPr>
      <w:bookmarkStart w:id="0" w:name="_GoBack"/>
      <w:bookmarkEnd w:id="0"/>
      <w:r>
        <w:rPr>
          <w:szCs w:val="28"/>
        </w:rPr>
        <w:t>Sequential &amp; Binary</w:t>
      </w:r>
      <w:r w:rsidR="00F332FC">
        <w:rPr>
          <w:szCs w:val="28"/>
        </w:rPr>
        <w:t xml:space="preserve"> Searches</w:t>
      </w:r>
    </w:p>
    <w:p w:rsidR="00F27A78" w:rsidRDefault="00F27A78">
      <w:pPr>
        <w:pStyle w:val="Division-tabs"/>
        <w:rPr>
          <w:sz w:val="22"/>
        </w:rPr>
      </w:pPr>
    </w:p>
    <w:p w:rsidR="00F27A78" w:rsidRDefault="00F27A78">
      <w:pPr>
        <w:pStyle w:val="o1"/>
        <w:rPr>
          <w:sz w:val="22"/>
        </w:rPr>
      </w:pPr>
    </w:p>
    <w:p w:rsidR="00F27A78" w:rsidRDefault="00F27A78">
      <w:pPr>
        <w:pStyle w:val="Division-tabs"/>
        <w:rPr>
          <w:sz w:val="22"/>
        </w:rPr>
      </w:pPr>
      <w:r w:rsidRPr="00D15B55">
        <w:rPr>
          <w:rFonts w:ascii="Arial" w:hAnsi="Arial" w:cs="Arial"/>
          <w:b/>
          <w:sz w:val="22"/>
        </w:rPr>
        <w:t>INTRODUCTION:</w:t>
      </w:r>
      <w:r>
        <w:rPr>
          <w:sz w:val="22"/>
        </w:rPr>
        <w:tab/>
        <w:t xml:space="preserve">Searching for an item is a very important algorithm to a computer scientist.  What makes computers tremendously valuable is their ability to store and search for </w:t>
      </w:r>
      <w:smartTag w:uri="urn:schemas-microsoft-com:office:smarttags" w:element="PersonName">
        <w:r>
          <w:rPr>
            <w:sz w:val="22"/>
          </w:rPr>
          <w:t>info</w:t>
        </w:r>
      </w:smartTag>
      <w:r>
        <w:rPr>
          <w:sz w:val="22"/>
        </w:rPr>
        <w:t xml:space="preserve">rmation quickly and efficiently.  For example, Internet search engines process billions of pages of </w:t>
      </w:r>
      <w:smartTag w:uri="urn:schemas-microsoft-com:office:smarttags" w:element="PersonName">
        <w:r>
          <w:rPr>
            <w:sz w:val="22"/>
          </w:rPr>
          <w:t>info</w:t>
        </w:r>
      </w:smartTag>
      <w:r>
        <w:rPr>
          <w:sz w:val="22"/>
        </w:rPr>
        <w:t xml:space="preserve">rmation to help determine the most appropriate resources for users, and a word processor’s spell-checking feature enables quick searching of large dictionaries.  In this lesson, you will learn about a simple sequential search and the very efficient binary search.  </w:t>
      </w:r>
    </w:p>
    <w:p w:rsidR="00F27A78" w:rsidRDefault="00F27A78">
      <w:pPr>
        <w:pStyle w:val="o1"/>
        <w:rPr>
          <w:sz w:val="22"/>
        </w:rPr>
      </w:pPr>
    </w:p>
    <w:p w:rsidR="00F27A78" w:rsidRDefault="00F27A78">
      <w:pPr>
        <w:pStyle w:val="o1"/>
        <w:ind w:left="2160"/>
        <w:rPr>
          <w:sz w:val="22"/>
        </w:rPr>
      </w:pPr>
      <w:r>
        <w:rPr>
          <w:sz w:val="22"/>
        </w:rPr>
        <w:t>The key topics for this lesson are:</w:t>
      </w:r>
    </w:p>
    <w:p w:rsidR="00F27A78" w:rsidRDefault="00F27A78">
      <w:pPr>
        <w:pStyle w:val="o1"/>
        <w:rPr>
          <w:sz w:val="22"/>
        </w:rPr>
      </w:pPr>
    </w:p>
    <w:p w:rsidR="00F27A78" w:rsidRDefault="00F27A78">
      <w:pPr>
        <w:pStyle w:val="NumberedMain"/>
        <w:rPr>
          <w:sz w:val="22"/>
        </w:rPr>
      </w:pPr>
      <w:r>
        <w:rPr>
          <w:sz w:val="22"/>
        </w:rPr>
        <w:t>A.</w:t>
      </w:r>
      <w:r>
        <w:rPr>
          <w:sz w:val="22"/>
        </w:rPr>
        <w:tab/>
        <w:t>Sequential Search</w:t>
      </w:r>
    </w:p>
    <w:p w:rsidR="00F27A78" w:rsidRDefault="00F27A78">
      <w:pPr>
        <w:pStyle w:val="NumberedMain"/>
        <w:rPr>
          <w:sz w:val="22"/>
        </w:rPr>
      </w:pPr>
      <w:r>
        <w:rPr>
          <w:sz w:val="22"/>
        </w:rPr>
        <w:t>B.</w:t>
      </w:r>
      <w:r>
        <w:rPr>
          <w:sz w:val="22"/>
        </w:rPr>
        <w:tab/>
        <w:t>Binary Search</w:t>
      </w:r>
    </w:p>
    <w:p w:rsidR="00F27A78" w:rsidRPr="00D15B55" w:rsidRDefault="00F27A78">
      <w:pPr>
        <w:pStyle w:val="NumberedMain"/>
        <w:rPr>
          <w:sz w:val="22"/>
          <w:lang w:val="fr-FR"/>
        </w:rPr>
      </w:pPr>
      <w:r w:rsidRPr="00D15B55">
        <w:rPr>
          <w:sz w:val="22"/>
          <w:lang w:val="fr-FR"/>
        </w:rPr>
        <w:t>C.</w:t>
      </w:r>
      <w:r w:rsidRPr="00D15B55">
        <w:rPr>
          <w:sz w:val="22"/>
          <w:lang w:val="fr-FR"/>
        </w:rPr>
        <w:tab/>
        <w:t>Recursive vs. Non-recursive Algorithms</w:t>
      </w:r>
    </w:p>
    <w:p w:rsidR="00F27A78" w:rsidRPr="00D15B55" w:rsidRDefault="00F27A78">
      <w:pPr>
        <w:pStyle w:val="o1"/>
        <w:rPr>
          <w:sz w:val="22"/>
          <w:lang w:val="fr-FR"/>
        </w:rPr>
      </w:pPr>
    </w:p>
    <w:p w:rsidR="00F27A78" w:rsidRPr="00D15B55" w:rsidRDefault="00F27A78">
      <w:pPr>
        <w:pStyle w:val="o1"/>
        <w:rPr>
          <w:sz w:val="22"/>
          <w:lang w:val="fr-FR"/>
        </w:rPr>
      </w:pPr>
    </w:p>
    <w:p w:rsidR="00F27A78" w:rsidRDefault="00F27A78">
      <w:pPr>
        <w:pStyle w:val="Division-tabs"/>
        <w:tabs>
          <w:tab w:val="left" w:pos="5940"/>
        </w:tabs>
        <w:rPr>
          <w:sz w:val="22"/>
        </w:rPr>
      </w:pPr>
      <w:r w:rsidRPr="00D15B55">
        <w:rPr>
          <w:rFonts w:ascii="Arial" w:hAnsi="Arial" w:cs="Arial"/>
          <w:b/>
          <w:sz w:val="22"/>
        </w:rPr>
        <w:t>VOCABULARY:</w:t>
      </w:r>
      <w:r>
        <w:rPr>
          <w:sz w:val="22"/>
        </w:rPr>
        <w:tab/>
        <w:t xml:space="preserve">BINARY SEARCH </w:t>
      </w:r>
      <w:r>
        <w:rPr>
          <w:sz w:val="22"/>
        </w:rPr>
        <w:tab/>
        <w:t>SEQUENTIAL SEARCH</w:t>
      </w:r>
      <w:r>
        <w:rPr>
          <w:sz w:val="22"/>
        </w:rPr>
        <w:tab/>
      </w:r>
    </w:p>
    <w:p w:rsidR="00F27A78" w:rsidRDefault="00F27A78">
      <w:pPr>
        <w:pStyle w:val="o1"/>
        <w:rPr>
          <w:sz w:val="22"/>
        </w:rPr>
      </w:pPr>
    </w:p>
    <w:p w:rsidR="00F27A78" w:rsidRDefault="00F27A78">
      <w:pPr>
        <w:pStyle w:val="Division-numbers"/>
        <w:tabs>
          <w:tab w:val="clear" w:pos="3240"/>
          <w:tab w:val="left" w:pos="2520"/>
        </w:tabs>
        <w:ind w:left="2520" w:hanging="2520"/>
        <w:rPr>
          <w:sz w:val="22"/>
        </w:rPr>
      </w:pPr>
      <w:r w:rsidRPr="00D15B55">
        <w:rPr>
          <w:rFonts w:ascii="Arial" w:hAnsi="Arial" w:cs="Arial"/>
          <w:b/>
          <w:sz w:val="22"/>
        </w:rPr>
        <w:t>DISCUSSION:</w:t>
      </w:r>
      <w:r>
        <w:rPr>
          <w:sz w:val="22"/>
        </w:rPr>
        <w:tab/>
        <w:t>A.</w:t>
      </w:r>
      <w:r>
        <w:rPr>
          <w:sz w:val="22"/>
        </w:rPr>
        <w:tab/>
      </w:r>
      <w:r>
        <w:rPr>
          <w:sz w:val="22"/>
          <w:u w:val="single"/>
        </w:rPr>
        <w:t>Sequential Search</w:t>
      </w:r>
    </w:p>
    <w:p w:rsidR="00F27A78" w:rsidRDefault="00F27A78">
      <w:pPr>
        <w:pStyle w:val="o1"/>
        <w:rPr>
          <w:sz w:val="22"/>
        </w:rPr>
      </w:pPr>
    </w:p>
    <w:p w:rsidR="00F27A78" w:rsidRDefault="00F27A78">
      <w:pPr>
        <w:pStyle w:val="NumberedMain"/>
        <w:rPr>
          <w:sz w:val="22"/>
        </w:rPr>
      </w:pPr>
      <w:r>
        <w:rPr>
          <w:sz w:val="22"/>
        </w:rPr>
        <w:t>1.</w:t>
      </w:r>
      <w:r>
        <w:rPr>
          <w:sz w:val="22"/>
        </w:rPr>
        <w:tab/>
        <w:t xml:space="preserve">Searching a linear data structure, such as an array, can be as simple and straightforward as checking through every value until you find what you are looking for.  A sequential search, also known as a </w:t>
      </w:r>
      <w:r>
        <w:rPr>
          <w:i/>
          <w:sz w:val="22"/>
        </w:rPr>
        <w:t>linear search</w:t>
      </w:r>
      <w:r>
        <w:rPr>
          <w:sz w:val="22"/>
        </w:rPr>
        <w:t>, involves starting at the beginning of a list or sequence, sorted or not, and searching one-by-</w:t>
      </w:r>
      <w:r>
        <w:rPr>
          <w:sz w:val="22"/>
          <w:szCs w:val="22"/>
        </w:rPr>
        <w:t>one</w:t>
      </w:r>
      <w:r>
        <w:rPr>
          <w:color w:val="333333"/>
          <w:sz w:val="22"/>
          <w:szCs w:val="22"/>
        </w:rPr>
        <w:t xml:space="preserve"> through each item, in the order they exist in the </w:t>
      </w:r>
      <w:r w:rsidRPr="00F27A78">
        <w:rPr>
          <w:color w:val="333333"/>
          <w:sz w:val="22"/>
          <w:szCs w:val="22"/>
        </w:rPr>
        <w:t>list</w:t>
      </w:r>
      <w:r>
        <w:rPr>
          <w:color w:val="333333"/>
          <w:sz w:val="22"/>
          <w:szCs w:val="22"/>
        </w:rPr>
        <w:t>, until the value is found.</w:t>
      </w:r>
    </w:p>
    <w:p w:rsidR="00F27A78" w:rsidRDefault="00F27A78">
      <w:pPr>
        <w:pStyle w:val="NumberedMain"/>
        <w:rPr>
          <w:sz w:val="22"/>
        </w:rPr>
      </w:pPr>
    </w:p>
    <w:p w:rsidR="00F27A78" w:rsidRDefault="00F27A78">
      <w:pPr>
        <w:pStyle w:val="NumberedMain"/>
        <w:rPr>
          <w:sz w:val="22"/>
        </w:rPr>
      </w:pPr>
      <w:r>
        <w:rPr>
          <w:sz w:val="22"/>
        </w:rPr>
        <w:t>2.</w:t>
      </w:r>
      <w:r>
        <w:rPr>
          <w:sz w:val="22"/>
        </w:rPr>
        <w:tab/>
        <w:t>This unsophisticated approach is appropriate for small lists or unordered lists.</w:t>
      </w:r>
    </w:p>
    <w:p w:rsidR="00F27A78" w:rsidRDefault="00F27A78">
      <w:pPr>
        <w:pStyle w:val="NumberedMain"/>
        <w:rPr>
          <w:sz w:val="22"/>
        </w:rPr>
      </w:pPr>
    </w:p>
    <w:p w:rsidR="00F27A78" w:rsidRDefault="00F27A78">
      <w:pPr>
        <w:pStyle w:val="NumberedMain"/>
        <w:rPr>
          <w:sz w:val="22"/>
        </w:rPr>
      </w:pPr>
      <w:r>
        <w:rPr>
          <w:sz w:val="22"/>
        </w:rPr>
        <w:t>3.</w:t>
      </w:r>
      <w:r>
        <w:rPr>
          <w:sz w:val="22"/>
        </w:rPr>
        <w:tab/>
        <w:t>The order of a sequential search is linear, O(N).</w:t>
      </w:r>
    </w:p>
    <w:p w:rsidR="00F27A78" w:rsidRDefault="00F27A78">
      <w:pPr>
        <w:pStyle w:val="NumberedMain"/>
        <w:rPr>
          <w:sz w:val="22"/>
        </w:rPr>
      </w:pPr>
    </w:p>
    <w:p w:rsidR="00F27A78" w:rsidRDefault="00F27A78">
      <w:pPr>
        <w:pStyle w:val="NumberedMain"/>
        <w:rPr>
          <w:sz w:val="22"/>
        </w:rPr>
      </w:pPr>
    </w:p>
    <w:p w:rsidR="00F27A78" w:rsidRDefault="00F27A78">
      <w:pPr>
        <w:pStyle w:val="NumberedMain"/>
        <w:rPr>
          <w:sz w:val="22"/>
        </w:rPr>
      </w:pPr>
      <w:r>
        <w:rPr>
          <w:sz w:val="22"/>
        </w:rPr>
        <w:t>B.</w:t>
      </w:r>
      <w:r>
        <w:rPr>
          <w:sz w:val="22"/>
        </w:rPr>
        <w:tab/>
      </w:r>
      <w:r>
        <w:rPr>
          <w:sz w:val="22"/>
          <w:u w:val="single"/>
        </w:rPr>
        <w:t>Binary Search</w:t>
      </w:r>
    </w:p>
    <w:p w:rsidR="00F27A78" w:rsidRDefault="00F27A78">
      <w:pPr>
        <w:pStyle w:val="NumberedMain"/>
        <w:rPr>
          <w:sz w:val="22"/>
        </w:rPr>
      </w:pPr>
    </w:p>
    <w:p w:rsidR="00F27A78" w:rsidRDefault="00F27A78">
      <w:pPr>
        <w:pStyle w:val="NumberedMain"/>
        <w:rPr>
          <w:sz w:val="22"/>
        </w:rPr>
      </w:pPr>
      <w:r>
        <w:rPr>
          <w:sz w:val="22"/>
        </w:rPr>
        <w:t>1.</w:t>
      </w:r>
      <w:r>
        <w:rPr>
          <w:sz w:val="22"/>
        </w:rPr>
        <w:tab/>
        <w:t>The word binary (from the word two) refers to anything with two possible options or parts. A binary search involves binary decisions – decisions with two choices.</w:t>
      </w:r>
    </w:p>
    <w:p w:rsidR="00F27A78" w:rsidRDefault="00F27A78">
      <w:pPr>
        <w:pStyle w:val="NumberedMain"/>
        <w:rPr>
          <w:sz w:val="22"/>
        </w:rPr>
      </w:pPr>
    </w:p>
    <w:p w:rsidR="00F27A78" w:rsidRDefault="00F27A78">
      <w:pPr>
        <w:pStyle w:val="NumberedMain"/>
        <w:rPr>
          <w:sz w:val="22"/>
        </w:rPr>
      </w:pPr>
      <w:r>
        <w:rPr>
          <w:sz w:val="22"/>
        </w:rPr>
        <w:t>2.</w:t>
      </w:r>
      <w:r>
        <w:rPr>
          <w:sz w:val="22"/>
        </w:rPr>
        <w:tab/>
      </w:r>
      <w:r>
        <w:rPr>
          <w:color w:val="333333"/>
          <w:sz w:val="22"/>
          <w:szCs w:val="22"/>
        </w:rPr>
        <w:t>The underlying idea of a binary search is to divide one's data in half and to examine the data at the point of the split. If the data is sorted, it's very easy and efficient to ignore one half or the other half of the data, depending on where the value that is being searched is located.</w:t>
      </w:r>
    </w:p>
    <w:p w:rsidR="00F27A78" w:rsidRDefault="00F27A78">
      <w:pPr>
        <w:pStyle w:val="NumberedMain"/>
        <w:rPr>
          <w:sz w:val="22"/>
        </w:rPr>
      </w:pPr>
    </w:p>
    <w:p w:rsidR="00F27A78" w:rsidRDefault="00F27A78">
      <w:pPr>
        <w:pStyle w:val="NumberedMain"/>
        <w:rPr>
          <w:sz w:val="22"/>
        </w:rPr>
      </w:pPr>
      <w:r>
        <w:rPr>
          <w:sz w:val="22"/>
        </w:rPr>
        <w:t>3.</w:t>
      </w:r>
      <w:r>
        <w:rPr>
          <w:sz w:val="22"/>
        </w:rPr>
        <w:tab/>
        <w:t>Assuming that a list is already sorted, a target value is searched for by repeating the following steps:</w:t>
      </w:r>
    </w:p>
    <w:p w:rsidR="00F27A78" w:rsidRDefault="00F27A78">
      <w:pPr>
        <w:pStyle w:val="FirstIndent"/>
        <w:rPr>
          <w:sz w:val="22"/>
        </w:rPr>
      </w:pPr>
    </w:p>
    <w:p w:rsidR="00F27A78" w:rsidRDefault="00F27A78">
      <w:pPr>
        <w:pStyle w:val="FirstIndent"/>
        <w:rPr>
          <w:sz w:val="22"/>
        </w:rPr>
      </w:pPr>
      <w:r>
        <w:rPr>
          <w:sz w:val="22"/>
        </w:rPr>
        <w:t>a.</w:t>
      </w:r>
      <w:r>
        <w:rPr>
          <w:sz w:val="22"/>
        </w:rPr>
        <w:tab/>
        <w:t>Divide the list in half.</w:t>
      </w:r>
    </w:p>
    <w:p w:rsidR="00F27A78" w:rsidRDefault="00F27A78">
      <w:pPr>
        <w:pStyle w:val="FirstIndent"/>
        <w:rPr>
          <w:sz w:val="22"/>
        </w:rPr>
      </w:pPr>
    </w:p>
    <w:p w:rsidR="00F27A78" w:rsidRDefault="00F27A78">
      <w:pPr>
        <w:pStyle w:val="FirstIndent"/>
        <w:rPr>
          <w:sz w:val="22"/>
        </w:rPr>
      </w:pPr>
      <w:r>
        <w:rPr>
          <w:sz w:val="22"/>
        </w:rPr>
        <w:lastRenderedPageBreak/>
        <w:t>b.</w:t>
      </w:r>
      <w:r>
        <w:rPr>
          <w:sz w:val="22"/>
        </w:rPr>
        <w:tab/>
        <w:t xml:space="preserve">Examine the value in the middle of the list. Is the target value equal to the value there, or does it come </w:t>
      </w:r>
      <w:r>
        <w:rPr>
          <w:i/>
          <w:sz w:val="22"/>
        </w:rPr>
        <w:t>before</w:t>
      </w:r>
      <w:r>
        <w:rPr>
          <w:sz w:val="22"/>
        </w:rPr>
        <w:t xml:space="preserve"> or </w:t>
      </w:r>
      <w:r>
        <w:rPr>
          <w:i/>
          <w:sz w:val="22"/>
        </w:rPr>
        <w:t>after</w:t>
      </w:r>
      <w:r>
        <w:rPr>
          <w:sz w:val="22"/>
        </w:rPr>
        <w:t xml:space="preserve"> the center value?   If the target value comes before or after, then return to step a, to repeat the process with the halved list where the target value is located. </w:t>
      </w:r>
    </w:p>
    <w:p w:rsidR="00F27A78" w:rsidRDefault="00F27A78">
      <w:pPr>
        <w:pStyle w:val="FirstIndent"/>
        <w:rPr>
          <w:sz w:val="22"/>
        </w:rPr>
      </w:pPr>
    </w:p>
    <w:p w:rsidR="00F27A78" w:rsidRDefault="00F27A78">
      <w:pPr>
        <w:pStyle w:val="NumberedMain"/>
        <w:rPr>
          <w:sz w:val="22"/>
        </w:rPr>
      </w:pPr>
      <w:r>
        <w:rPr>
          <w:sz w:val="22"/>
        </w:rPr>
        <w:t>4.</w:t>
      </w:r>
      <w:r>
        <w:rPr>
          <w:sz w:val="22"/>
        </w:rPr>
        <w:tab/>
        <w:t>For example, with a list of 1,024 sorted values, we happen to be searching for a target value that is stored in position 492.  Using a binary search, the list of 1,024 is split in half; because the target value is not found in position 512, we proceed to search the first half (and discard the values in the second half).  Within the sublist from 1…512, we do another binary search sequence:  split; examine; and binary search again.</w:t>
      </w:r>
    </w:p>
    <w:p w:rsidR="00F27A78" w:rsidRDefault="00F27A78">
      <w:pPr>
        <w:pStyle w:val="NumberedMain"/>
        <w:rPr>
          <w:sz w:val="22"/>
        </w:rPr>
      </w:pPr>
    </w:p>
    <w:p w:rsidR="00F27A78" w:rsidRDefault="001D383C">
      <w:pPr>
        <w:pStyle w:val="o1"/>
        <w:ind w:left="3240"/>
        <w:rPr>
          <w:sz w:val="22"/>
        </w:rPr>
      </w:pPr>
      <w:r>
        <w:rPr>
          <w:noProof/>
          <w:sz w:val="22"/>
        </w:rPr>
        <w:drawing>
          <wp:inline distT="0" distB="0" distL="0" distR="0">
            <wp:extent cx="343852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2609850"/>
                    </a:xfrm>
                    <a:prstGeom prst="rect">
                      <a:avLst/>
                    </a:prstGeom>
                    <a:noFill/>
                    <a:ln>
                      <a:noFill/>
                    </a:ln>
                  </pic:spPr>
                </pic:pic>
              </a:graphicData>
            </a:graphic>
          </wp:inline>
        </w:drawing>
      </w:r>
    </w:p>
    <w:p w:rsidR="00F27A78" w:rsidRDefault="00F27A78">
      <w:pPr>
        <w:pStyle w:val="o1"/>
        <w:rPr>
          <w:sz w:val="22"/>
        </w:rPr>
      </w:pPr>
      <w:r>
        <w:rPr>
          <w:sz w:val="22"/>
        </w:rPr>
        <w:br/>
      </w:r>
    </w:p>
    <w:p w:rsidR="00F27A78" w:rsidRDefault="00F27A78">
      <w:pPr>
        <w:pStyle w:val="NumberedMain"/>
        <w:rPr>
          <w:sz w:val="22"/>
        </w:rPr>
      </w:pPr>
      <w:r>
        <w:rPr>
          <w:sz w:val="22"/>
        </w:rPr>
        <w:t>5.</w:t>
      </w:r>
      <w:r>
        <w:rPr>
          <w:sz w:val="22"/>
        </w:rPr>
        <w:tab/>
        <w:t xml:space="preserve">The speed of a binary search comes from the elimination of half of the data set each time.  If each arrow below represents one binary search process, only ten steps are required to search a list of 1,024 numbers: </w:t>
      </w:r>
    </w:p>
    <w:p w:rsidR="00F27A78" w:rsidRDefault="00F27A78">
      <w:pPr>
        <w:pStyle w:val="NumberedMain"/>
        <w:tabs>
          <w:tab w:val="clear" w:pos="2520"/>
        </w:tabs>
        <w:ind w:firstLine="0"/>
        <w:rPr>
          <w:sz w:val="18"/>
        </w:rPr>
      </w:pPr>
    </w:p>
    <w:p w:rsidR="00F27A78" w:rsidRDefault="00F27A78">
      <w:pPr>
        <w:pStyle w:val="FirstIndent"/>
        <w:tabs>
          <w:tab w:val="clear" w:pos="2880"/>
        </w:tabs>
        <w:ind w:left="2520" w:firstLine="0"/>
        <w:rPr>
          <w:rFonts w:ascii="Courier New" w:hAnsi="Courier New" w:cs="Courier New"/>
          <w:sz w:val="18"/>
        </w:rPr>
      </w:pPr>
      <w:r>
        <w:rPr>
          <w:rFonts w:ascii="Courier New" w:hAnsi="Courier New" w:cs="Courier New"/>
          <w:sz w:val="18"/>
        </w:rPr>
        <w:t xml:space="preserve">1024 </w:t>
      </w:r>
      <w:r>
        <w:rPr>
          <w:rFonts w:ascii="Courier New" w:hAnsi="Courier New" w:cs="Courier New"/>
          <w:sz w:val="18"/>
        </w:rPr>
        <w:sym w:font="Symbol" w:char="F0AE"/>
      </w:r>
      <w:r>
        <w:rPr>
          <w:rFonts w:ascii="Courier New" w:hAnsi="Courier New" w:cs="Courier New"/>
          <w:sz w:val="18"/>
        </w:rPr>
        <w:t xml:space="preserve"> 512 </w:t>
      </w:r>
      <w:r>
        <w:rPr>
          <w:rFonts w:ascii="Courier New" w:hAnsi="Courier New" w:cs="Courier New"/>
          <w:sz w:val="18"/>
        </w:rPr>
        <w:sym w:font="Symbol" w:char="F0AE"/>
      </w:r>
      <w:r>
        <w:rPr>
          <w:rFonts w:ascii="Courier New" w:hAnsi="Courier New" w:cs="Courier New"/>
          <w:sz w:val="18"/>
        </w:rPr>
        <w:t xml:space="preserve"> 256 </w:t>
      </w:r>
      <w:r>
        <w:rPr>
          <w:rFonts w:ascii="Courier New" w:hAnsi="Courier New" w:cs="Courier New"/>
          <w:sz w:val="18"/>
        </w:rPr>
        <w:sym w:font="Symbol" w:char="F0AE"/>
      </w:r>
      <w:r>
        <w:rPr>
          <w:rFonts w:ascii="Courier New" w:hAnsi="Courier New" w:cs="Courier New"/>
          <w:sz w:val="18"/>
        </w:rPr>
        <w:t xml:space="preserve"> 128 </w:t>
      </w:r>
      <w:r>
        <w:rPr>
          <w:rFonts w:ascii="Courier New" w:hAnsi="Courier New" w:cs="Courier New"/>
          <w:sz w:val="18"/>
        </w:rPr>
        <w:sym w:font="Symbol" w:char="F0AE"/>
      </w:r>
      <w:r>
        <w:rPr>
          <w:rFonts w:ascii="Courier New" w:hAnsi="Courier New" w:cs="Courier New"/>
          <w:sz w:val="18"/>
        </w:rPr>
        <w:t xml:space="preserve"> 64 </w:t>
      </w:r>
      <w:r>
        <w:rPr>
          <w:rFonts w:ascii="Courier New" w:hAnsi="Courier New" w:cs="Courier New"/>
          <w:sz w:val="18"/>
        </w:rPr>
        <w:sym w:font="Symbol" w:char="F0AE"/>
      </w:r>
      <w:r>
        <w:rPr>
          <w:rFonts w:ascii="Courier New" w:hAnsi="Courier New" w:cs="Courier New"/>
          <w:sz w:val="18"/>
        </w:rPr>
        <w:t xml:space="preserve"> 32 </w:t>
      </w:r>
      <w:r>
        <w:rPr>
          <w:rFonts w:ascii="Courier New" w:hAnsi="Courier New" w:cs="Courier New"/>
          <w:sz w:val="18"/>
        </w:rPr>
        <w:sym w:font="Symbol" w:char="F0AE"/>
      </w:r>
      <w:r>
        <w:rPr>
          <w:rFonts w:ascii="Courier New" w:hAnsi="Courier New" w:cs="Courier New"/>
          <w:sz w:val="18"/>
        </w:rPr>
        <w:t xml:space="preserve"> 16 </w:t>
      </w:r>
      <w:r>
        <w:rPr>
          <w:rFonts w:ascii="Courier New" w:hAnsi="Courier New" w:cs="Courier New"/>
          <w:sz w:val="18"/>
        </w:rPr>
        <w:sym w:font="Symbol" w:char="F0AE"/>
      </w:r>
      <w:r>
        <w:rPr>
          <w:rFonts w:ascii="Courier New" w:hAnsi="Courier New" w:cs="Courier New"/>
          <w:sz w:val="18"/>
        </w:rPr>
        <w:t xml:space="preserve"> 8 </w:t>
      </w:r>
      <w:r>
        <w:rPr>
          <w:rFonts w:ascii="Courier New" w:hAnsi="Courier New" w:cs="Courier New"/>
          <w:sz w:val="18"/>
        </w:rPr>
        <w:sym w:font="Symbol" w:char="F0AE"/>
      </w:r>
      <w:r>
        <w:rPr>
          <w:rFonts w:ascii="Courier New" w:hAnsi="Courier New" w:cs="Courier New"/>
          <w:sz w:val="18"/>
        </w:rPr>
        <w:t xml:space="preserve"> 4 </w:t>
      </w:r>
      <w:r>
        <w:rPr>
          <w:rFonts w:ascii="Courier New" w:hAnsi="Courier New" w:cs="Courier New"/>
          <w:sz w:val="18"/>
        </w:rPr>
        <w:sym w:font="Symbol" w:char="F0AE"/>
      </w:r>
      <w:r>
        <w:rPr>
          <w:rFonts w:ascii="Courier New" w:hAnsi="Courier New" w:cs="Courier New"/>
          <w:sz w:val="18"/>
        </w:rPr>
        <w:t xml:space="preserve"> 2 </w:t>
      </w:r>
      <w:r>
        <w:rPr>
          <w:rFonts w:ascii="Courier New" w:hAnsi="Courier New" w:cs="Courier New"/>
          <w:sz w:val="18"/>
        </w:rPr>
        <w:sym w:font="Symbol" w:char="F0AE"/>
      </w:r>
      <w:r>
        <w:rPr>
          <w:rFonts w:ascii="Courier New" w:hAnsi="Courier New" w:cs="Courier New"/>
          <w:sz w:val="18"/>
        </w:rPr>
        <w:t xml:space="preserve"> 1</w:t>
      </w:r>
    </w:p>
    <w:p w:rsidR="00F27A78" w:rsidRDefault="00F27A78">
      <w:pPr>
        <w:pStyle w:val="FirstIndent"/>
        <w:tabs>
          <w:tab w:val="clear" w:pos="2880"/>
        </w:tabs>
        <w:ind w:left="2520" w:firstLine="0"/>
        <w:rPr>
          <w:rFonts w:ascii="Courier New" w:hAnsi="Courier New" w:cs="Courier New"/>
          <w:sz w:val="18"/>
        </w:rPr>
      </w:pPr>
    </w:p>
    <w:p w:rsidR="00F27A78" w:rsidRDefault="00F27A78">
      <w:pPr>
        <w:pStyle w:val="NumberedMain"/>
        <w:rPr>
          <w:sz w:val="22"/>
        </w:rPr>
      </w:pPr>
      <w:r>
        <w:rPr>
          <w:sz w:val="22"/>
        </w:rPr>
        <w:tab/>
        <w:t>The log</w:t>
      </w:r>
      <w:r>
        <w:rPr>
          <w:position w:val="-4"/>
          <w:sz w:val="18"/>
        </w:rPr>
        <w:t>2</w:t>
      </w:r>
      <w:r>
        <w:rPr>
          <w:sz w:val="22"/>
        </w:rPr>
        <w:t>1024 is 10. In a worst-case scenario, if the size of the list doubled to 2,048, only one more step would be required using a binary search.</w:t>
      </w:r>
    </w:p>
    <w:p w:rsidR="00F27A78" w:rsidRDefault="00F27A78">
      <w:pPr>
        <w:pStyle w:val="NumberedMain"/>
        <w:rPr>
          <w:sz w:val="22"/>
        </w:rPr>
      </w:pPr>
    </w:p>
    <w:p w:rsidR="00F27A78" w:rsidRDefault="00F27A78">
      <w:pPr>
        <w:pStyle w:val="NumberedMain"/>
        <w:rPr>
          <w:sz w:val="22"/>
        </w:rPr>
      </w:pPr>
      <w:r>
        <w:rPr>
          <w:sz w:val="22"/>
        </w:rPr>
        <w:tab/>
        <w:t>The efficiency of a binary search is illustrated in this comparison of the number of entries in a list and the number of binary divisions required.</w:t>
      </w:r>
    </w:p>
    <w:p w:rsidR="00F27A78" w:rsidRDefault="00F27A78">
      <w:pPr>
        <w:pStyle w:val="NumberedMain"/>
        <w:rPr>
          <w:sz w:val="22"/>
        </w:rPr>
      </w:pPr>
    </w:p>
    <w:p w:rsidR="00F27A78" w:rsidRDefault="00F27A78">
      <w:pPr>
        <w:pStyle w:val="NumberedMain"/>
        <w:rPr>
          <w:sz w:val="22"/>
        </w:rPr>
      </w:pPr>
    </w:p>
    <w:p w:rsidR="0036132C" w:rsidRDefault="0036132C">
      <w:pPr>
        <w:pStyle w:val="NumberedMain"/>
        <w:rPr>
          <w:sz w:val="22"/>
        </w:rPr>
      </w:pPr>
    </w:p>
    <w:p w:rsidR="00F27A78" w:rsidRDefault="00C32908">
      <w:pPr>
        <w:pStyle w:val="NumberedMain"/>
        <w:rPr>
          <w:sz w:val="22"/>
        </w:rPr>
      </w:pPr>
      <w:r>
        <w:rPr>
          <w:sz w:val="22"/>
        </w:rPr>
        <w:br w:type="page"/>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2880"/>
      </w:tblGrid>
      <w:tr w:rsidR="00F27A78">
        <w:tc>
          <w:tcPr>
            <w:tcW w:w="3150" w:type="dxa"/>
          </w:tcPr>
          <w:p w:rsidR="00F27A78" w:rsidRDefault="00F27A78">
            <w:pPr>
              <w:pStyle w:val="NumberedMain"/>
              <w:ind w:left="0" w:firstLine="0"/>
              <w:jc w:val="center"/>
              <w:rPr>
                <w:b/>
                <w:sz w:val="22"/>
              </w:rPr>
            </w:pPr>
            <w:r>
              <w:rPr>
                <w:b/>
                <w:sz w:val="22"/>
              </w:rPr>
              <w:lastRenderedPageBreak/>
              <w:t>Number of Entries</w:t>
            </w:r>
          </w:p>
        </w:tc>
        <w:tc>
          <w:tcPr>
            <w:tcW w:w="2880" w:type="dxa"/>
          </w:tcPr>
          <w:p w:rsidR="00F27A78" w:rsidRDefault="00F27A78">
            <w:pPr>
              <w:pStyle w:val="NumberedMain"/>
              <w:ind w:left="0" w:firstLine="0"/>
              <w:jc w:val="center"/>
              <w:rPr>
                <w:b/>
                <w:sz w:val="22"/>
              </w:rPr>
            </w:pPr>
            <w:r>
              <w:rPr>
                <w:b/>
                <w:sz w:val="22"/>
              </w:rPr>
              <w:t>Number of Binary Divisions</w:t>
            </w:r>
          </w:p>
        </w:tc>
      </w:tr>
      <w:tr w:rsidR="00F27A78">
        <w:tc>
          <w:tcPr>
            <w:tcW w:w="3150" w:type="dxa"/>
          </w:tcPr>
          <w:p w:rsidR="00F27A78" w:rsidRDefault="00F27A78">
            <w:pPr>
              <w:pStyle w:val="NumberedMain"/>
              <w:ind w:left="0" w:firstLine="0"/>
              <w:jc w:val="center"/>
              <w:rPr>
                <w:sz w:val="22"/>
              </w:rPr>
            </w:pPr>
            <w:r>
              <w:rPr>
                <w:sz w:val="22"/>
              </w:rPr>
              <w:t>1,024</w:t>
            </w:r>
          </w:p>
        </w:tc>
        <w:tc>
          <w:tcPr>
            <w:tcW w:w="2880" w:type="dxa"/>
          </w:tcPr>
          <w:p w:rsidR="00F27A78" w:rsidRDefault="00F27A78">
            <w:pPr>
              <w:pStyle w:val="NumberedMain"/>
              <w:ind w:left="0" w:firstLine="0"/>
              <w:jc w:val="center"/>
              <w:rPr>
                <w:sz w:val="22"/>
              </w:rPr>
            </w:pPr>
            <w:r>
              <w:rPr>
                <w:sz w:val="22"/>
              </w:rPr>
              <w:t>10</w:t>
            </w:r>
          </w:p>
        </w:tc>
      </w:tr>
      <w:tr w:rsidR="00F27A78">
        <w:tc>
          <w:tcPr>
            <w:tcW w:w="3150" w:type="dxa"/>
          </w:tcPr>
          <w:p w:rsidR="00F27A78" w:rsidRDefault="00F27A78">
            <w:pPr>
              <w:pStyle w:val="NumberedMain"/>
              <w:ind w:left="0" w:firstLine="0"/>
              <w:jc w:val="center"/>
              <w:rPr>
                <w:sz w:val="22"/>
              </w:rPr>
            </w:pPr>
            <w:r>
              <w:rPr>
                <w:sz w:val="22"/>
              </w:rPr>
              <w:t>2,048</w:t>
            </w:r>
          </w:p>
        </w:tc>
        <w:tc>
          <w:tcPr>
            <w:tcW w:w="2880" w:type="dxa"/>
          </w:tcPr>
          <w:p w:rsidR="00F27A78" w:rsidRDefault="00F27A78">
            <w:pPr>
              <w:pStyle w:val="NumberedMain"/>
              <w:ind w:left="0" w:firstLine="0"/>
              <w:jc w:val="center"/>
              <w:rPr>
                <w:sz w:val="22"/>
              </w:rPr>
            </w:pPr>
            <w:r>
              <w:rPr>
                <w:sz w:val="22"/>
              </w:rPr>
              <w:t>11</w:t>
            </w:r>
          </w:p>
        </w:tc>
      </w:tr>
      <w:tr w:rsidR="00F27A78">
        <w:tc>
          <w:tcPr>
            <w:tcW w:w="3150" w:type="dxa"/>
          </w:tcPr>
          <w:p w:rsidR="00F27A78" w:rsidRDefault="00F27A78">
            <w:pPr>
              <w:pStyle w:val="NumberedMain"/>
              <w:ind w:left="0" w:firstLine="0"/>
              <w:jc w:val="center"/>
              <w:rPr>
                <w:sz w:val="22"/>
              </w:rPr>
            </w:pPr>
            <w:r>
              <w:rPr>
                <w:sz w:val="22"/>
              </w:rPr>
              <w:t>4,096</w:t>
            </w:r>
          </w:p>
        </w:tc>
        <w:tc>
          <w:tcPr>
            <w:tcW w:w="2880" w:type="dxa"/>
          </w:tcPr>
          <w:p w:rsidR="00F27A78" w:rsidRDefault="00F27A78">
            <w:pPr>
              <w:pStyle w:val="NumberedMain"/>
              <w:ind w:left="0" w:firstLine="0"/>
              <w:jc w:val="center"/>
              <w:rPr>
                <w:sz w:val="22"/>
              </w:rPr>
            </w:pPr>
            <w:r>
              <w:rPr>
                <w:sz w:val="22"/>
              </w:rPr>
              <w:t>12</w:t>
            </w:r>
          </w:p>
        </w:tc>
      </w:tr>
      <w:tr w:rsidR="00F27A78">
        <w:tc>
          <w:tcPr>
            <w:tcW w:w="3150" w:type="dxa"/>
          </w:tcPr>
          <w:p w:rsidR="00F27A78" w:rsidRDefault="00F27A78">
            <w:pPr>
              <w:pStyle w:val="NumberedMain"/>
              <w:ind w:left="0" w:firstLine="0"/>
              <w:jc w:val="center"/>
              <w:rPr>
                <w:sz w:val="22"/>
              </w:rPr>
            </w:pPr>
            <w:r>
              <w:rPr>
                <w:sz w:val="22"/>
              </w:rPr>
              <w:t>…</w:t>
            </w:r>
          </w:p>
        </w:tc>
        <w:tc>
          <w:tcPr>
            <w:tcW w:w="2880" w:type="dxa"/>
          </w:tcPr>
          <w:p w:rsidR="00F27A78" w:rsidRDefault="00F27A78">
            <w:pPr>
              <w:pStyle w:val="NumberedMain"/>
              <w:ind w:left="0" w:firstLine="0"/>
              <w:jc w:val="center"/>
              <w:rPr>
                <w:sz w:val="22"/>
              </w:rPr>
            </w:pPr>
            <w:r>
              <w:rPr>
                <w:sz w:val="22"/>
              </w:rPr>
              <w:t>…</w:t>
            </w:r>
          </w:p>
        </w:tc>
      </w:tr>
      <w:tr w:rsidR="00F27A78">
        <w:tc>
          <w:tcPr>
            <w:tcW w:w="3150" w:type="dxa"/>
          </w:tcPr>
          <w:p w:rsidR="00F27A78" w:rsidRDefault="00F27A78">
            <w:pPr>
              <w:pStyle w:val="NumberedMain"/>
              <w:ind w:left="0" w:firstLine="0"/>
              <w:jc w:val="center"/>
              <w:rPr>
                <w:sz w:val="22"/>
              </w:rPr>
            </w:pPr>
            <w:r>
              <w:rPr>
                <w:sz w:val="22"/>
              </w:rPr>
              <w:t>32,768</w:t>
            </w:r>
          </w:p>
        </w:tc>
        <w:tc>
          <w:tcPr>
            <w:tcW w:w="2880" w:type="dxa"/>
          </w:tcPr>
          <w:p w:rsidR="00F27A78" w:rsidRDefault="00F27A78">
            <w:pPr>
              <w:pStyle w:val="NumberedMain"/>
              <w:ind w:left="0" w:firstLine="0"/>
              <w:jc w:val="center"/>
              <w:rPr>
                <w:sz w:val="22"/>
              </w:rPr>
            </w:pPr>
            <w:r>
              <w:rPr>
                <w:sz w:val="22"/>
              </w:rPr>
              <w:t>15</w:t>
            </w:r>
          </w:p>
        </w:tc>
      </w:tr>
      <w:tr w:rsidR="00F27A78">
        <w:tc>
          <w:tcPr>
            <w:tcW w:w="3150" w:type="dxa"/>
          </w:tcPr>
          <w:p w:rsidR="00F27A78" w:rsidRDefault="00F27A78">
            <w:pPr>
              <w:pStyle w:val="NumberedMain"/>
              <w:ind w:left="0" w:firstLine="0"/>
              <w:jc w:val="center"/>
              <w:rPr>
                <w:sz w:val="22"/>
              </w:rPr>
            </w:pPr>
            <w:r>
              <w:rPr>
                <w:sz w:val="22"/>
              </w:rPr>
              <w:t>…</w:t>
            </w:r>
          </w:p>
        </w:tc>
        <w:tc>
          <w:tcPr>
            <w:tcW w:w="2880" w:type="dxa"/>
          </w:tcPr>
          <w:p w:rsidR="00F27A78" w:rsidRDefault="00F27A78">
            <w:pPr>
              <w:pStyle w:val="NumberedMain"/>
              <w:ind w:left="0" w:firstLine="0"/>
              <w:jc w:val="center"/>
              <w:rPr>
                <w:sz w:val="22"/>
              </w:rPr>
            </w:pPr>
            <w:r>
              <w:rPr>
                <w:sz w:val="22"/>
              </w:rPr>
              <w:t>…</w:t>
            </w:r>
          </w:p>
        </w:tc>
      </w:tr>
      <w:tr w:rsidR="00F27A78">
        <w:tc>
          <w:tcPr>
            <w:tcW w:w="3150" w:type="dxa"/>
          </w:tcPr>
          <w:p w:rsidR="00F27A78" w:rsidRDefault="00F27A78">
            <w:pPr>
              <w:pStyle w:val="NumberedMain"/>
              <w:ind w:left="0" w:firstLine="0"/>
              <w:jc w:val="center"/>
              <w:rPr>
                <w:sz w:val="22"/>
              </w:rPr>
            </w:pPr>
            <w:r>
              <w:rPr>
                <w:sz w:val="22"/>
              </w:rPr>
              <w:t>1,048,576</w:t>
            </w:r>
          </w:p>
        </w:tc>
        <w:tc>
          <w:tcPr>
            <w:tcW w:w="2880" w:type="dxa"/>
          </w:tcPr>
          <w:p w:rsidR="00F27A78" w:rsidRDefault="00F27A78">
            <w:pPr>
              <w:pStyle w:val="NumberedMain"/>
              <w:ind w:left="0" w:firstLine="0"/>
              <w:jc w:val="center"/>
              <w:rPr>
                <w:sz w:val="22"/>
              </w:rPr>
            </w:pPr>
            <w:r>
              <w:rPr>
                <w:sz w:val="22"/>
              </w:rPr>
              <w:t>20</w:t>
            </w:r>
          </w:p>
        </w:tc>
      </w:tr>
      <w:tr w:rsidR="00F27A78">
        <w:tc>
          <w:tcPr>
            <w:tcW w:w="3150" w:type="dxa"/>
          </w:tcPr>
          <w:p w:rsidR="00F27A78" w:rsidRDefault="00F27A78">
            <w:pPr>
              <w:pStyle w:val="NumberedMain"/>
              <w:ind w:left="0" w:firstLine="0"/>
              <w:jc w:val="center"/>
              <w:rPr>
                <w:sz w:val="22"/>
              </w:rPr>
            </w:pPr>
            <w:r>
              <w:rPr>
                <w:sz w:val="22"/>
              </w:rPr>
              <w:t>N</w:t>
            </w:r>
          </w:p>
        </w:tc>
        <w:tc>
          <w:tcPr>
            <w:tcW w:w="2880" w:type="dxa"/>
          </w:tcPr>
          <w:p w:rsidR="00F27A78" w:rsidRDefault="00F27A78">
            <w:pPr>
              <w:pStyle w:val="NumberedMain"/>
              <w:ind w:left="0" w:firstLine="0"/>
              <w:jc w:val="center"/>
              <w:rPr>
                <w:sz w:val="22"/>
              </w:rPr>
            </w:pPr>
            <w:r>
              <w:rPr>
                <w:sz w:val="22"/>
              </w:rPr>
              <w:t>log</w:t>
            </w:r>
            <w:r>
              <w:rPr>
                <w:position w:val="-4"/>
                <w:sz w:val="18"/>
              </w:rPr>
              <w:t>2</w:t>
            </w:r>
            <w:r>
              <w:rPr>
                <w:sz w:val="22"/>
              </w:rPr>
              <w:t>N</w:t>
            </w:r>
          </w:p>
        </w:tc>
      </w:tr>
    </w:tbl>
    <w:p w:rsidR="00F27A78" w:rsidRDefault="00F27A78">
      <w:pPr>
        <w:pStyle w:val="o1"/>
        <w:tabs>
          <w:tab w:val="right" w:pos="5040"/>
          <w:tab w:val="right" w:pos="7920"/>
        </w:tabs>
        <w:ind w:left="0"/>
        <w:rPr>
          <w:sz w:val="18"/>
        </w:rPr>
      </w:pPr>
    </w:p>
    <w:p w:rsidR="00F27A78" w:rsidRDefault="00F27A78" w:rsidP="00F27A78">
      <w:pPr>
        <w:pStyle w:val="NumberedMain"/>
        <w:rPr>
          <w:sz w:val="22"/>
        </w:rPr>
      </w:pPr>
      <w:r>
        <w:rPr>
          <w:sz w:val="22"/>
        </w:rPr>
        <w:t>6.</w:t>
      </w:r>
      <w:r>
        <w:rPr>
          <w:sz w:val="22"/>
        </w:rPr>
        <w:tab/>
        <w:t>The order of a binary search is O(log</w:t>
      </w:r>
      <w:r w:rsidRPr="00F27A78">
        <w:rPr>
          <w:sz w:val="22"/>
        </w:rPr>
        <w:t>2</w:t>
      </w:r>
      <w:r>
        <w:rPr>
          <w:sz w:val="22"/>
        </w:rPr>
        <w:t>N).</w:t>
      </w:r>
    </w:p>
    <w:p w:rsidR="00F27A78" w:rsidRDefault="00F27A78">
      <w:pPr>
        <w:pStyle w:val="NumberedMain"/>
        <w:numPr>
          <w:ins w:id="1" w:author="Nancy" w:date="2006-02-11T08:38:00Z"/>
        </w:numPr>
        <w:ind w:left="2160" w:firstLine="0"/>
        <w:rPr>
          <w:sz w:val="22"/>
        </w:rPr>
      </w:pPr>
    </w:p>
    <w:p w:rsidR="00F27A78" w:rsidRPr="00D15B55" w:rsidRDefault="00F27A78">
      <w:pPr>
        <w:pStyle w:val="NumberedMain"/>
        <w:rPr>
          <w:sz w:val="22"/>
          <w:lang w:val="fr-FR"/>
        </w:rPr>
      </w:pPr>
      <w:r w:rsidRPr="00D15B55">
        <w:rPr>
          <w:sz w:val="22"/>
          <w:lang w:val="fr-FR"/>
        </w:rPr>
        <w:t>C.</w:t>
      </w:r>
      <w:r w:rsidRPr="00D15B55">
        <w:rPr>
          <w:sz w:val="22"/>
          <w:lang w:val="fr-FR"/>
        </w:rPr>
        <w:tab/>
      </w:r>
      <w:r w:rsidRPr="00D15B55">
        <w:rPr>
          <w:sz w:val="22"/>
          <w:u w:val="single"/>
          <w:lang w:val="fr-FR"/>
        </w:rPr>
        <w:t>Recursive vs. Non-recursive Algorithms</w:t>
      </w:r>
    </w:p>
    <w:p w:rsidR="00F27A78" w:rsidRPr="00D15B55" w:rsidRDefault="00F27A78">
      <w:pPr>
        <w:pStyle w:val="NumberedMain"/>
        <w:rPr>
          <w:sz w:val="22"/>
          <w:lang w:val="fr-FR"/>
        </w:rPr>
      </w:pPr>
    </w:p>
    <w:p w:rsidR="00F27A78" w:rsidRDefault="00F27A78">
      <w:pPr>
        <w:pStyle w:val="NumberedMain"/>
        <w:rPr>
          <w:sz w:val="22"/>
        </w:rPr>
      </w:pPr>
      <w:r>
        <w:rPr>
          <w:sz w:val="22"/>
        </w:rPr>
        <w:t>1.</w:t>
      </w:r>
      <w:r>
        <w:rPr>
          <w:sz w:val="22"/>
        </w:rPr>
        <w:tab/>
        <w:t>The binary search algorithm can be coded recursively or non-recursively.  Here are some arguments for each method.</w:t>
      </w:r>
    </w:p>
    <w:p w:rsidR="00F27A78" w:rsidRDefault="00F27A78">
      <w:pPr>
        <w:pStyle w:val="NumberedMain"/>
        <w:rPr>
          <w:sz w:val="22"/>
        </w:rPr>
      </w:pPr>
    </w:p>
    <w:p w:rsidR="00F27A78" w:rsidRDefault="00F27A78">
      <w:pPr>
        <w:pStyle w:val="NumberedMain"/>
        <w:rPr>
          <w:sz w:val="22"/>
        </w:rPr>
      </w:pPr>
      <w:r>
        <w:rPr>
          <w:sz w:val="22"/>
        </w:rPr>
        <w:t>2.</w:t>
      </w:r>
      <w:r>
        <w:rPr>
          <w:sz w:val="22"/>
        </w:rPr>
        <w:tab/>
        <w:t>A non-recursive version requires less memory and fewer steps by avoiding the overhead of making recursive calls.</w:t>
      </w:r>
    </w:p>
    <w:p w:rsidR="00F27A78" w:rsidRDefault="00F27A78">
      <w:pPr>
        <w:pStyle w:val="NumberedMain"/>
        <w:rPr>
          <w:sz w:val="22"/>
        </w:rPr>
      </w:pPr>
    </w:p>
    <w:p w:rsidR="00F27A78" w:rsidRDefault="00F27A78">
      <w:pPr>
        <w:pStyle w:val="NumberedMain"/>
        <w:rPr>
          <w:sz w:val="22"/>
        </w:rPr>
      </w:pPr>
      <w:r>
        <w:rPr>
          <w:sz w:val="22"/>
        </w:rPr>
        <w:t>3.</w:t>
      </w:r>
      <w:r>
        <w:rPr>
          <w:sz w:val="22"/>
        </w:rPr>
        <w:tab/>
        <w:t>However, the recursive version is somewhat easier to understand and code and is more fun!  The lab assignment can be coded as either a recursive or non-recursive version of binary search.</w:t>
      </w:r>
    </w:p>
    <w:p w:rsidR="00F27A78" w:rsidRDefault="00F27A78">
      <w:pPr>
        <w:pStyle w:val="NumberedMain"/>
        <w:rPr>
          <w:sz w:val="22"/>
        </w:rPr>
      </w:pPr>
    </w:p>
    <w:p w:rsidR="00F27A78" w:rsidRDefault="00F27A78">
      <w:pPr>
        <w:pStyle w:val="NumberedMain"/>
        <w:rPr>
          <w:sz w:val="22"/>
        </w:rPr>
      </w:pPr>
    </w:p>
    <w:tbl>
      <w:tblPr>
        <w:tblW w:w="0" w:type="auto"/>
        <w:tblInd w:w="18" w:type="dxa"/>
        <w:tblLook w:val="0000" w:firstRow="0" w:lastRow="0" w:firstColumn="0" w:lastColumn="0" w:noHBand="0" w:noVBand="0"/>
      </w:tblPr>
      <w:tblGrid>
        <w:gridCol w:w="2137"/>
        <w:gridCol w:w="7205"/>
      </w:tblGrid>
      <w:tr w:rsidR="00F27A78">
        <w:tc>
          <w:tcPr>
            <w:tcW w:w="2160" w:type="dxa"/>
          </w:tcPr>
          <w:p w:rsidR="00F27A78" w:rsidRPr="00D15B55" w:rsidRDefault="00F27A78">
            <w:pPr>
              <w:pStyle w:val="Division-tabs"/>
              <w:ind w:left="0" w:firstLine="0"/>
              <w:rPr>
                <w:rFonts w:ascii="Arial" w:hAnsi="Arial" w:cs="Arial"/>
                <w:b/>
                <w:sz w:val="22"/>
              </w:rPr>
            </w:pPr>
            <w:r w:rsidRPr="00D15B55">
              <w:rPr>
                <w:rFonts w:ascii="Arial" w:hAnsi="Arial" w:cs="Arial"/>
                <w:b/>
                <w:sz w:val="22"/>
              </w:rPr>
              <w:t>SUMMARY/ REVIEW:</w:t>
            </w:r>
          </w:p>
        </w:tc>
        <w:tc>
          <w:tcPr>
            <w:tcW w:w="7398" w:type="dxa"/>
          </w:tcPr>
          <w:p w:rsidR="00F27A78" w:rsidRDefault="00F27A78">
            <w:pPr>
              <w:pStyle w:val="Division-tabs"/>
              <w:ind w:left="0" w:firstLine="0"/>
              <w:rPr>
                <w:b/>
                <w:sz w:val="22"/>
              </w:rPr>
            </w:pPr>
            <w:r>
              <w:rPr>
                <w:sz w:val="22"/>
              </w:rPr>
              <w:t xml:space="preserve">Searching algorithms </w:t>
            </w:r>
            <w:r w:rsidR="00F542BE">
              <w:rPr>
                <w:sz w:val="22"/>
              </w:rPr>
              <w:t>is</w:t>
            </w:r>
            <w:r>
              <w:rPr>
                <w:sz w:val="22"/>
              </w:rPr>
              <w:t xml:space="preserve"> widely used in programs.  Binary searching is the fastest - if the list is sorted. </w:t>
            </w:r>
          </w:p>
        </w:tc>
      </w:tr>
    </w:tbl>
    <w:p w:rsidR="00F27A78" w:rsidRDefault="00F27A78">
      <w:pPr>
        <w:rPr>
          <w:sz w:val="22"/>
        </w:rPr>
      </w:pPr>
    </w:p>
    <w:p w:rsidR="00F27A78" w:rsidRDefault="00F27A78">
      <w:pPr>
        <w:rPr>
          <w:sz w:val="22"/>
        </w:rPr>
      </w:pPr>
    </w:p>
    <w:p w:rsidR="00F27A78" w:rsidRDefault="00F27A78">
      <w:pPr>
        <w:pStyle w:val="h1"/>
        <w:ind w:left="0"/>
        <w:rPr>
          <w:i/>
        </w:rPr>
      </w:pPr>
      <w:r w:rsidRPr="00D15B55">
        <w:rPr>
          <w:rFonts w:ascii="Arial" w:hAnsi="Arial" w:cs="Arial"/>
          <w:b/>
          <w:sz w:val="22"/>
        </w:rPr>
        <w:t>ASSIGNMENT:</w:t>
      </w:r>
      <w:r>
        <w:rPr>
          <w:sz w:val="22"/>
        </w:rPr>
        <w:tab/>
      </w:r>
      <w:r>
        <w:t xml:space="preserve">Lab Assignment A19.1, </w:t>
      </w:r>
      <w:r>
        <w:rPr>
          <w:i/>
        </w:rPr>
        <w:t>Store</w:t>
      </w:r>
    </w:p>
    <w:p w:rsidR="00F27A78" w:rsidRDefault="00F27A78">
      <w:pPr>
        <w:pStyle w:val="h1"/>
        <w:ind w:left="0"/>
      </w:pPr>
      <w:r>
        <w:rPr>
          <w:i/>
        </w:rPr>
        <w:tab/>
      </w:r>
      <w:r>
        <w:rPr>
          <w:i/>
        </w:rPr>
        <w:tab/>
      </w:r>
      <w:r>
        <w:rPr>
          <w:i/>
        </w:rPr>
        <w:tab/>
      </w:r>
      <w:r>
        <w:t xml:space="preserve">Lab Assignment A19.1, Data File, </w:t>
      </w:r>
      <w:r>
        <w:rPr>
          <w:i/>
        </w:rPr>
        <w:t>file50.txt</w:t>
      </w:r>
    </w:p>
    <w:p w:rsidR="00F27A78" w:rsidRDefault="00F27A78">
      <w:pPr>
        <w:pStyle w:val="Division-tabs"/>
        <w:tabs>
          <w:tab w:val="left" w:pos="720"/>
        </w:tabs>
        <w:ind w:left="720" w:hanging="2520"/>
        <w:rPr>
          <w:i/>
        </w:rPr>
      </w:pPr>
      <w:r>
        <w:tab/>
      </w:r>
      <w:r>
        <w:tab/>
        <w:t xml:space="preserve">Lab Assignment A19.2, </w:t>
      </w:r>
      <w:r>
        <w:rPr>
          <w:i/>
          <w:iCs/>
        </w:rPr>
        <w:t>Search</w:t>
      </w:r>
    </w:p>
    <w:p w:rsidR="00F27A78" w:rsidRDefault="00F27A78">
      <w:pPr>
        <w:pStyle w:val="Division-tabs"/>
        <w:tabs>
          <w:tab w:val="left" w:pos="720"/>
        </w:tabs>
        <w:ind w:left="720" w:hanging="2520"/>
        <w:rPr>
          <w:i/>
        </w:rPr>
      </w:pPr>
      <w:r>
        <w:tab/>
      </w:r>
      <w:r>
        <w:tab/>
        <w:t xml:space="preserve">Lab Assignment A19.3, </w:t>
      </w:r>
      <w:r>
        <w:rPr>
          <w:i/>
          <w:iCs/>
        </w:rPr>
        <w:t>CountWords</w:t>
      </w:r>
    </w:p>
    <w:p w:rsidR="00F27A78" w:rsidRDefault="00F27A78">
      <w:pPr>
        <w:pStyle w:val="Division-tabs"/>
        <w:tabs>
          <w:tab w:val="left" w:pos="720"/>
        </w:tabs>
        <w:ind w:left="720" w:hanging="2520"/>
        <w:rPr>
          <w:i/>
          <w:iCs/>
        </w:rPr>
      </w:pPr>
      <w:r>
        <w:tab/>
      </w:r>
      <w:r>
        <w:tab/>
        <w:t xml:space="preserve">Lab Assignment A19.3, Data Files, </w:t>
      </w:r>
      <w:r>
        <w:rPr>
          <w:i/>
          <w:iCs/>
        </w:rPr>
        <w:t>test.txt,</w:t>
      </w:r>
      <w:r>
        <w:t xml:space="preserve"> </w:t>
      </w:r>
      <w:r>
        <w:rPr>
          <w:i/>
          <w:iCs/>
        </w:rPr>
        <w:t>dream.txt, Lincoln.txt</w:t>
      </w:r>
    </w:p>
    <w:p w:rsidR="00F27A78" w:rsidRDefault="00F27A78">
      <w:pPr>
        <w:pStyle w:val="h1"/>
        <w:tabs>
          <w:tab w:val="left" w:pos="720"/>
        </w:tabs>
        <w:ind w:left="720" w:hanging="2520"/>
        <w:rPr>
          <w:i/>
        </w:rPr>
      </w:pPr>
      <w:r>
        <w:tab/>
      </w:r>
      <w:r>
        <w:tab/>
      </w:r>
      <w:r>
        <w:tab/>
        <w:t>Worksheet A19.1</w:t>
      </w:r>
      <w:r w:rsidRPr="006243A8">
        <w:t>,</w:t>
      </w:r>
      <w:r>
        <w:rPr>
          <w:i/>
        </w:rPr>
        <w:t xml:space="preserve"> James Bond Database</w:t>
      </w:r>
    </w:p>
    <w:p w:rsidR="00F27A78" w:rsidRDefault="00F27A78">
      <w:pPr>
        <w:pStyle w:val="h1"/>
        <w:tabs>
          <w:tab w:val="left" w:pos="720"/>
        </w:tabs>
        <w:ind w:left="720" w:hanging="2520"/>
        <w:rPr>
          <w:i/>
        </w:rPr>
      </w:pPr>
      <w:r>
        <w:rPr>
          <w:i/>
        </w:rPr>
        <w:tab/>
      </w:r>
      <w:r>
        <w:rPr>
          <w:i/>
        </w:rPr>
        <w:tab/>
      </w:r>
      <w:r>
        <w:rPr>
          <w:i/>
        </w:rPr>
        <w:tab/>
      </w:r>
      <w:r>
        <w:t>Worksheet A19.1</w:t>
      </w:r>
      <w:r w:rsidRPr="006243A8">
        <w:t>,</w:t>
      </w:r>
      <w:r>
        <w:rPr>
          <w:i/>
        </w:rPr>
        <w:t xml:space="preserve"> </w:t>
      </w:r>
      <w:r>
        <w:rPr>
          <w:iCs/>
        </w:rPr>
        <w:t>Data File</w:t>
      </w:r>
      <w:r>
        <w:rPr>
          <w:i/>
        </w:rPr>
        <w:t>, bond.txt</w:t>
      </w:r>
    </w:p>
    <w:p w:rsidR="00F27A78" w:rsidRDefault="00F27A78">
      <w:pPr>
        <w:pStyle w:val="h1"/>
        <w:ind w:left="2160"/>
        <w:rPr>
          <w:i/>
          <w:sz w:val="22"/>
        </w:rPr>
      </w:pPr>
      <w:r>
        <w:t>Worksheet A19.2</w:t>
      </w:r>
      <w:r w:rsidRPr="006243A8">
        <w:t>,</w:t>
      </w:r>
      <w:r>
        <w:rPr>
          <w:i/>
        </w:rPr>
        <w:t xml:space="preserve"> James Bond Search</w:t>
      </w:r>
    </w:p>
    <w:p w:rsidR="00F27A78" w:rsidRDefault="00F27A78">
      <w:pPr>
        <w:rPr>
          <w:sz w:val="22"/>
        </w:rPr>
      </w:pPr>
    </w:p>
    <w:sectPr w:rsidR="00F27A78" w:rsidSect="0036132C">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440" w:header="720" w:footer="720" w:gutter="36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BB7" w:rsidRDefault="00037BB7">
      <w:r>
        <w:separator/>
      </w:r>
    </w:p>
  </w:endnote>
  <w:endnote w:type="continuationSeparator" w:id="0">
    <w:p w:rsidR="00037BB7" w:rsidRDefault="00037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D0" w:rsidRDefault="00D36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99C" w:rsidRPr="00A5099C" w:rsidRDefault="00A5099C" w:rsidP="00A5099C">
    <w:pPr>
      <w:widowControl w:val="0"/>
      <w:tabs>
        <w:tab w:val="center" w:pos="4680"/>
        <w:tab w:val="right" w:pos="9360"/>
      </w:tabs>
      <w:suppressAutoHyphens/>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99C" w:rsidRPr="00A5099C" w:rsidRDefault="00A5099C" w:rsidP="00A5099C">
    <w:pPr>
      <w:widowControl w:val="0"/>
      <w:tabs>
        <w:tab w:val="center" w:pos="4680"/>
        <w:tab w:val="right" w:pos="9360"/>
      </w:tabs>
      <w:suppressAutoHyphens/>
      <w:jc w:val="center"/>
      <w:rPr>
        <w:rFonts w:ascii="Arial" w:hAnsi="Arial" w:cs="Arial"/>
        <w:sz w:val="16"/>
        <w:szCs w:val="16"/>
      </w:rPr>
    </w:pPr>
    <w:r w:rsidRPr="00A5099C">
      <w:rPr>
        <w:rFonts w:ascii="Arial" w:hAnsi="Arial" w:cs="Arial"/>
        <w:sz w:val="16"/>
        <w:szCs w:val="16"/>
      </w:rPr>
      <w:t>© ICT 2006, www.ict.org,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BB7" w:rsidRDefault="00037BB7"/>
  </w:footnote>
  <w:footnote w:type="continuationSeparator" w:id="0">
    <w:p w:rsidR="00037BB7" w:rsidRDefault="00037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D0" w:rsidRDefault="00D36D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99C" w:rsidRPr="00D15B55" w:rsidRDefault="00A5099C" w:rsidP="00D15B55">
    <w:pPr>
      <w:widowControl w:val="0"/>
      <w:tabs>
        <w:tab w:val="center" w:pos="4680"/>
        <w:tab w:val="right" w:pos="9360"/>
      </w:tabs>
      <w:suppressAutoHyphens/>
      <w:rPr>
        <w:rFonts w:ascii="Arial" w:hAnsi="Arial" w:cs="Arial"/>
        <w:b/>
        <w:sz w:val="18"/>
        <w:szCs w:val="18"/>
      </w:rPr>
    </w:pPr>
    <w:r w:rsidRPr="00D15B55">
      <w:rPr>
        <w:rFonts w:ascii="Arial" w:hAnsi="Arial" w:cs="Arial"/>
        <w:sz w:val="16"/>
        <w:szCs w:val="16"/>
      </w:rPr>
      <w:tab/>
    </w:r>
    <w:r w:rsidRPr="00D15B55">
      <w:rPr>
        <w:rStyle w:val="PageNumber"/>
        <w:rFonts w:ascii="Arial" w:hAnsi="Arial" w:cs="Arial"/>
        <w:b/>
        <w:sz w:val="18"/>
        <w:szCs w:val="18"/>
      </w:rPr>
      <w:fldChar w:fldCharType="begin"/>
    </w:r>
    <w:r w:rsidRPr="00D15B55">
      <w:rPr>
        <w:rStyle w:val="PageNumber"/>
        <w:rFonts w:ascii="Arial" w:hAnsi="Arial" w:cs="Arial"/>
        <w:b/>
        <w:sz w:val="18"/>
        <w:szCs w:val="18"/>
      </w:rPr>
      <w:instrText xml:space="preserve"> PAGE </w:instrText>
    </w:r>
    <w:r w:rsidRPr="00D15B55">
      <w:rPr>
        <w:rStyle w:val="PageNumber"/>
        <w:rFonts w:ascii="Arial" w:hAnsi="Arial" w:cs="Arial"/>
        <w:b/>
        <w:sz w:val="18"/>
        <w:szCs w:val="18"/>
      </w:rPr>
      <w:fldChar w:fldCharType="separate"/>
    </w:r>
    <w:r w:rsidR="00DD4432">
      <w:rPr>
        <w:rStyle w:val="PageNumber"/>
        <w:rFonts w:ascii="Arial" w:hAnsi="Arial" w:cs="Arial"/>
        <w:b/>
        <w:noProof/>
        <w:sz w:val="18"/>
        <w:szCs w:val="18"/>
      </w:rPr>
      <w:t>1</w:t>
    </w:r>
    <w:r w:rsidRPr="00D15B55">
      <w:rPr>
        <w:rStyle w:val="PageNumber"/>
        <w:rFonts w:ascii="Arial" w:hAnsi="Arial" w:cs="Arial"/>
        <w:b/>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D0" w:rsidRDefault="00D36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664C6"/>
    <w:multiLevelType w:val="hybridMultilevel"/>
    <w:tmpl w:val="3968B318"/>
    <w:lvl w:ilvl="0" w:tplc="40DCC310">
      <w:start w:val="5"/>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A78"/>
    <w:rsid w:val="00037BB7"/>
    <w:rsid w:val="00065B51"/>
    <w:rsid w:val="000A3636"/>
    <w:rsid w:val="000A6DA1"/>
    <w:rsid w:val="00117A30"/>
    <w:rsid w:val="001D383C"/>
    <w:rsid w:val="0036132C"/>
    <w:rsid w:val="00482DFF"/>
    <w:rsid w:val="00506688"/>
    <w:rsid w:val="00556896"/>
    <w:rsid w:val="006243A8"/>
    <w:rsid w:val="009E6249"/>
    <w:rsid w:val="00A5099C"/>
    <w:rsid w:val="00C32908"/>
    <w:rsid w:val="00D15B55"/>
    <w:rsid w:val="00D36DD0"/>
    <w:rsid w:val="00D7018C"/>
    <w:rsid w:val="00D85D1D"/>
    <w:rsid w:val="00DD4432"/>
    <w:rsid w:val="00F27A78"/>
    <w:rsid w:val="00F332FC"/>
    <w:rsid w:val="00F54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C293C86"/>
  <w15:chartTrackingRefBased/>
  <w15:docId w15:val="{32A5D2C3-E59C-40A4-A17B-ECB06B7C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2520"/>
      </w:tabs>
      <w:ind w:left="2520" w:hanging="360"/>
    </w:p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2880"/>
      </w:tabs>
      <w:ind w:hanging="360"/>
    </w:pPr>
  </w:style>
  <w:style w:type="paragraph" w:customStyle="1" w:styleId="SecondIndent">
    <w:name w:val="Second Indent"/>
    <w:basedOn w:val="FirstIndent"/>
    <w:pPr>
      <w:tabs>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rFonts w:ascii="Arial" w:hAnsi="Arial"/>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160"/>
      </w:tabs>
      <w:ind w:left="2160" w:hanging="2160"/>
    </w:p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o1"/>
    <w:pPr>
      <w:tabs>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left="3240"/>
    </w:pPr>
    <w:rPr>
      <w:sz w:val="20"/>
    </w:rPr>
  </w:style>
  <w:style w:type="paragraph" w:customStyle="1" w:styleId="i1">
    <w:name w:val="i1"/>
    <w:basedOn w:val="Normal"/>
    <w:pPr>
      <w:ind w:left="540" w:hanging="280"/>
    </w:pPr>
  </w:style>
  <w:style w:type="paragraph" w:customStyle="1" w:styleId="i2">
    <w:name w:val="i2"/>
    <w:basedOn w:val="i1"/>
    <w:pPr>
      <w:ind w:left="800"/>
    </w:pPr>
  </w:style>
  <w:style w:type="paragraph" w:customStyle="1" w:styleId="o2">
    <w:name w:val="o2"/>
    <w:basedOn w:val="o1"/>
    <w:pPr>
      <w:ind w:left="3240"/>
    </w:pPr>
  </w:style>
  <w:style w:type="paragraph" w:customStyle="1" w:styleId="i3">
    <w:name w:val="i3"/>
    <w:basedOn w:val="i2"/>
    <w:pPr>
      <w:ind w:left="1080"/>
    </w:pPr>
  </w:style>
  <w:style w:type="paragraph" w:customStyle="1" w:styleId="Division">
    <w:name w:val="Division"/>
    <w:basedOn w:val="Normal"/>
    <w:pPr>
      <w:tabs>
        <w:tab w:val="left" w:pos="2880"/>
      </w:tabs>
      <w:ind w:left="2880" w:hanging="2880"/>
    </w:pPr>
  </w:style>
  <w:style w:type="paragraph" w:customStyle="1" w:styleId="MainText">
    <w:name w:val="Main Text"/>
    <w:basedOn w:val="Normal"/>
    <w:pPr>
      <w:tabs>
        <w:tab w:val="left" w:pos="2880"/>
      </w:tabs>
      <w:ind w:left="2880"/>
    </w:pPr>
  </w:style>
  <w:style w:type="paragraph" w:customStyle="1" w:styleId="Note">
    <w:name w:val="Note"/>
    <w:basedOn w:val="Normal"/>
    <w:pPr>
      <w:ind w:right="6120"/>
    </w:pPr>
    <w:rPr>
      <w:b/>
      <w:sz w:val="18"/>
    </w:r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character" w:styleId="Strong">
    <w:name w:val="Strong"/>
    <w:qFormat/>
    <w:rPr>
      <w:b/>
      <w:bCs/>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Elizabeth Phillips</cp:lastModifiedBy>
  <cp:revision>4</cp:revision>
  <cp:lastPrinted>2012-04-11T12:29:00Z</cp:lastPrinted>
  <dcterms:created xsi:type="dcterms:W3CDTF">2017-04-11T19:53:00Z</dcterms:created>
  <dcterms:modified xsi:type="dcterms:W3CDTF">2017-09-10T23:14:00Z</dcterms:modified>
</cp:coreProperties>
</file>