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05B" w:rsidRDefault="00CE405B">
      <w:pPr>
        <w:pStyle w:val="Heading"/>
        <w:jc w:val="left"/>
        <w:rPr>
          <w:rFonts w:ascii="Times New Roman" w:hAnsi="Times New Roman"/>
          <w:b w:val="0"/>
          <w:sz w:val="24"/>
          <w:szCs w:val="24"/>
        </w:rPr>
      </w:pPr>
      <w:bookmarkStart w:id="0" w:name="_GoBack"/>
      <w:bookmarkEnd w:id="0"/>
    </w:p>
    <w:p w:rsidR="00CE405B" w:rsidRDefault="00CE405B" w:rsidP="00FD1D2A">
      <w:pPr>
        <w:pStyle w:val="Heading"/>
        <w:rPr>
          <w:szCs w:val="28"/>
        </w:rPr>
      </w:pPr>
      <w:r>
        <w:rPr>
          <w:szCs w:val="28"/>
        </w:rPr>
        <w:t xml:space="preserve">Lab Assignment </w:t>
      </w:r>
    </w:p>
    <w:p w:rsidR="00CE405B" w:rsidRDefault="00CE405B">
      <w:pPr>
        <w:pStyle w:val="Heading"/>
        <w:numPr>
          <w:ins w:id="1" w:author="ICT" w:date="2006-02-13T16:12:00Z"/>
        </w:numPr>
        <w:rPr>
          <w:szCs w:val="28"/>
        </w:rPr>
      </w:pPr>
      <w:r>
        <w:rPr>
          <w:szCs w:val="28"/>
        </w:rPr>
        <w:t>QuickSort Results</w:t>
      </w:r>
    </w:p>
    <w:p w:rsidR="00CE405B" w:rsidRDefault="00CE405B">
      <w:pPr>
        <w:rPr>
          <w:sz w:val="22"/>
        </w:rPr>
      </w:pPr>
    </w:p>
    <w:p w:rsidR="00CE405B" w:rsidRDefault="00CE405B" w:rsidP="00FD1D2A">
      <w:pPr>
        <w:rPr>
          <w:sz w:val="22"/>
        </w:rPr>
      </w:pPr>
      <w:r>
        <w:rPr>
          <w:sz w:val="22"/>
        </w:rPr>
        <w:t>Graph of the timings of the three quadratic sorts (bubble, selection, insertion) and the recursive mergeSort and quickSort:</w:t>
      </w:r>
    </w:p>
    <w:p w:rsidR="00CE405B" w:rsidRDefault="00CE405B">
      <w:pPr>
        <w:rPr>
          <w:sz w:val="22"/>
        </w:rPr>
      </w:pPr>
    </w:p>
    <w:p w:rsidR="00CE405B" w:rsidRDefault="00FD1D2A">
      <w:pPr>
        <w:rPr>
          <w:sz w:val="22"/>
        </w:rPr>
      </w:pPr>
      <w:r>
        <w:rPr>
          <w:noProof/>
          <w:sz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.25pt;margin-top:8.4pt;width:484.8pt;height:470.55pt;z-index:1">
            <v:imagedata r:id="rId6" o:title=""/>
            <w10:wrap type="topAndBottom"/>
          </v:shape>
          <o:OLEObject Type="Embed" ProgID="Excel.Chart.8" ShapeID="_x0000_s1026" DrawAspect="Content" ObjectID="_1566572954" r:id="rId7">
            <o:FieldCodes>\s</o:FieldCodes>
          </o:OLEObject>
        </w:object>
      </w:r>
      <w:r w:rsidR="00CE405B">
        <w:rPr>
          <w:sz w:val="22"/>
        </w:rPr>
        <w:br w:type="page"/>
      </w:r>
    </w:p>
    <w:tbl>
      <w:tblPr>
        <w:tblW w:w="94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7"/>
        <w:gridCol w:w="1459"/>
        <w:gridCol w:w="1726"/>
        <w:gridCol w:w="1666"/>
        <w:gridCol w:w="1368"/>
        <w:gridCol w:w="1320"/>
        <w:gridCol w:w="15"/>
      </w:tblGrid>
      <w:tr w:rsidR="00CE405B">
        <w:trPr>
          <w:trHeight w:val="315"/>
        </w:trPr>
        <w:tc>
          <w:tcPr>
            <w:tcW w:w="942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E405B" w:rsidRDefault="00CE405B">
            <w:pPr>
              <w:jc w:val="center"/>
              <w:rPr>
                <w:rFonts w:eastAsia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Number of steps required for sorting different sizes of data steps</w:t>
            </w:r>
          </w:p>
        </w:tc>
      </w:tr>
      <w:tr w:rsidR="00CE405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  <w: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jc w:val="center"/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Type of 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</w:p>
        </w:tc>
      </w:tr>
      <w:tr w:rsidR="00CE405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  <w:r>
              <w:t>Size of dataset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  <w:r>
              <w:t>BubbleSort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  <w:r>
              <w:t>SelectionSort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  <w:r>
              <w:t>InsertionSort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  <w:r>
              <w:t>MergeSort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  <w:r>
              <w:t>QuickSort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</w:p>
        </w:tc>
      </w:tr>
      <w:tr w:rsidR="00CE405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22,882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15,933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14,236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7,818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2,866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</w:p>
        </w:tc>
      </w:tr>
      <w:tr w:rsidR="00CE405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89,791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62,069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62,970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17,902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6,591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</w:p>
        </w:tc>
      </w:tr>
      <w:tr w:rsidR="00CE405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  <w: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357,424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244,367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255,734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40,430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14,318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</w:p>
        </w:tc>
      </w:tr>
      <w:tr w:rsidR="00CE405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  <w: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1,431,748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957,676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990,016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90,089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b/>
                <w:bCs/>
                <w:szCs w:val="24"/>
              </w:rPr>
            </w:pPr>
            <w:r>
              <w:rPr>
                <w:b/>
                <w:bCs/>
              </w:rPr>
              <w:t>33,233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E405B" w:rsidRDefault="00CE405B">
            <w:pPr>
              <w:rPr>
                <w:rFonts w:eastAsia="Arial Unicode MS"/>
                <w:szCs w:val="24"/>
              </w:rPr>
            </w:pPr>
          </w:p>
        </w:tc>
      </w:tr>
    </w:tbl>
    <w:p w:rsidR="00CE405B" w:rsidRDefault="00CE405B">
      <w:pPr>
        <w:rPr>
          <w:sz w:val="22"/>
        </w:rPr>
      </w:pPr>
    </w:p>
    <w:sectPr w:rsidR="00CE405B" w:rsidSect="00FD1D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36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485" w:rsidRDefault="00036485">
      <w:r>
        <w:separator/>
      </w:r>
    </w:p>
  </w:endnote>
  <w:endnote w:type="continuationSeparator" w:id="0">
    <w:p w:rsidR="00036485" w:rsidRDefault="0003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D82" w:rsidRDefault="005F7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05B" w:rsidRPr="005F7D82" w:rsidRDefault="00CE405B" w:rsidP="005F7D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D82" w:rsidRDefault="005F7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485" w:rsidRDefault="00036485">
      <w:r>
        <w:separator/>
      </w:r>
    </w:p>
  </w:footnote>
  <w:footnote w:type="continuationSeparator" w:id="0">
    <w:p w:rsidR="00036485" w:rsidRDefault="00036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D82" w:rsidRDefault="005F7D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173" w:rsidRPr="00BF6173" w:rsidRDefault="00BF6173" w:rsidP="00BF6173">
    <w:pPr>
      <w:widowControl w:val="0"/>
      <w:tabs>
        <w:tab w:val="center" w:pos="4680"/>
        <w:tab w:val="right" w:pos="8910"/>
      </w:tabs>
      <w:suppressAutoHyphens/>
      <w:textAlignment w:val="auto"/>
      <w:rPr>
        <w:rFonts w:ascii="Arial" w:hAnsi="Arial" w:cs="Arial"/>
        <w:sz w:val="16"/>
        <w:szCs w:val="16"/>
      </w:rPr>
    </w:pPr>
    <w:r w:rsidRPr="00BF6173">
      <w:rPr>
        <w:rFonts w:ascii="Arial" w:hAnsi="Arial" w:cs="Arial"/>
        <w:sz w:val="16"/>
        <w:szCs w:val="16"/>
      </w:rPr>
      <w:t>L</w:t>
    </w:r>
    <w:r w:rsidR="005F7D82">
      <w:rPr>
        <w:rFonts w:ascii="Arial" w:hAnsi="Arial" w:cs="Arial"/>
        <w:sz w:val="16"/>
        <w:szCs w:val="16"/>
      </w:rPr>
      <w:t xml:space="preserve">ab Assignment </w:t>
    </w:r>
    <w:r w:rsidRPr="00BF6173">
      <w:rPr>
        <w:rFonts w:ascii="Arial" w:hAnsi="Arial" w:cs="Arial"/>
        <w:sz w:val="16"/>
        <w:szCs w:val="16"/>
      </w:rPr>
      <w:t>- QuickSort Results</w:t>
    </w:r>
    <w:r w:rsidRPr="00BF6173">
      <w:rPr>
        <w:rFonts w:ascii="Arial" w:hAnsi="Arial" w:cs="Arial"/>
        <w:sz w:val="16"/>
        <w:szCs w:val="16"/>
      </w:rPr>
      <w:tab/>
    </w:r>
    <w:r w:rsidRPr="00BF6173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BF6173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BF6173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8005F8">
      <w:rPr>
        <w:rStyle w:val="PageNumber"/>
        <w:rFonts w:ascii="Arial" w:hAnsi="Arial" w:cs="Arial"/>
        <w:b/>
        <w:noProof/>
        <w:sz w:val="18"/>
        <w:szCs w:val="18"/>
      </w:rPr>
      <w:t>1</w:t>
    </w:r>
    <w:r w:rsidRPr="00BF6173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D82" w:rsidRDefault="005F7D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4ED3"/>
    <w:rsid w:val="00024ED3"/>
    <w:rsid w:val="00036485"/>
    <w:rsid w:val="000D7456"/>
    <w:rsid w:val="003F2699"/>
    <w:rsid w:val="00543ED9"/>
    <w:rsid w:val="005F7D82"/>
    <w:rsid w:val="00711EAB"/>
    <w:rsid w:val="00781BE7"/>
    <w:rsid w:val="008005F8"/>
    <w:rsid w:val="009B06BC"/>
    <w:rsid w:val="00BF6173"/>
    <w:rsid w:val="00CE405B"/>
    <w:rsid w:val="00FD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9FB715B-4578-47E5-9578-9F5B94D1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de">
    <w:name w:val="Code"/>
    <w:basedOn w:val="Normal"/>
    <w:pPr>
      <w:tabs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  <w:ind w:left="3240"/>
    </w:pPr>
    <w:rPr>
      <w:sz w:val="20"/>
    </w:rPr>
  </w:style>
  <w:style w:type="paragraph" w:customStyle="1" w:styleId="Intro1">
    <w:name w:val="Intro 1"/>
    <w:basedOn w:val="Normal"/>
    <w:pPr>
      <w:tabs>
        <w:tab w:val="left" w:pos="1080"/>
      </w:tabs>
      <w:ind w:left="1080" w:hanging="540"/>
    </w:pPr>
  </w:style>
  <w:style w:type="paragraph" w:customStyle="1" w:styleId="IntroA">
    <w:name w:val="Intro A"/>
    <w:basedOn w:val="Normal"/>
    <w:pPr>
      <w:tabs>
        <w:tab w:val="left" w:pos="540"/>
      </w:tabs>
      <w:ind w:left="540" w:hanging="540"/>
    </w:pPr>
  </w:style>
  <w:style w:type="paragraph" w:customStyle="1" w:styleId="Introa0">
    <w:name w:val="Intro a"/>
    <w:basedOn w:val="Normal"/>
    <w:pPr>
      <w:tabs>
        <w:tab w:val="left" w:pos="1440"/>
      </w:tabs>
      <w:ind w:left="1440" w:hanging="36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Excel_Chart.xls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2002-07-20T01:33:00Z</cp:lastPrinted>
  <dcterms:created xsi:type="dcterms:W3CDTF">2017-09-10T23:23:00Z</dcterms:created>
  <dcterms:modified xsi:type="dcterms:W3CDTF">2017-09-10T23:23:00Z</dcterms:modified>
</cp:coreProperties>
</file>