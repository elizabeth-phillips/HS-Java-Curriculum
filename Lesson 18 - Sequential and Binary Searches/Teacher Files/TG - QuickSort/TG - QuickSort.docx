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96C" w:rsidRDefault="0073796C">
      <w:pPr>
        <w:pStyle w:val="Heading"/>
      </w:pPr>
      <w:bookmarkStart w:id="0" w:name="_GoBack"/>
      <w:bookmarkEnd w:id="0"/>
      <w:r>
        <w:t>Teacher’s Guide</w:t>
      </w:r>
    </w:p>
    <w:p w:rsidR="0073796C" w:rsidRDefault="0073796C">
      <w:pPr>
        <w:pStyle w:val="Heading"/>
      </w:pPr>
    </w:p>
    <w:p w:rsidR="0073796C" w:rsidRDefault="0073796C">
      <w:pPr>
        <w:pStyle w:val="Heading"/>
        <w:rPr>
          <w:sz w:val="22"/>
        </w:rPr>
      </w:pPr>
      <w:proofErr w:type="spellStart"/>
      <w:r>
        <w:rPr>
          <w:caps w:val="0"/>
        </w:rPr>
        <w:t>QuickSort</w:t>
      </w:r>
      <w:proofErr w:type="spellEnd"/>
    </w:p>
    <w:p w:rsidR="0073796C" w:rsidRDefault="0073796C">
      <w:pPr>
        <w:pStyle w:val="Division-tabs"/>
        <w:rPr>
          <w:sz w:val="22"/>
        </w:rPr>
      </w:pPr>
    </w:p>
    <w:p w:rsidR="0073796C" w:rsidRDefault="0073796C">
      <w:pPr>
        <w:pStyle w:val="Division-tabs"/>
        <w:ind w:left="0" w:firstLine="0"/>
        <w:rPr>
          <w:sz w:val="22"/>
        </w:rPr>
      </w:pPr>
    </w:p>
    <w:p w:rsidR="0073796C" w:rsidRDefault="0073796C">
      <w:pPr>
        <w:pStyle w:val="Division-tabs"/>
        <w:rPr>
          <w:szCs w:val="24"/>
        </w:rPr>
      </w:pPr>
      <w:r w:rsidRPr="00F90F00">
        <w:rPr>
          <w:rFonts w:ascii="Arial" w:hAnsi="Arial" w:cs="Arial"/>
          <w:b/>
          <w:sz w:val="22"/>
        </w:rPr>
        <w:t>OBJECTIVES:</w:t>
      </w:r>
      <w:r>
        <w:rPr>
          <w:sz w:val="22"/>
        </w:rPr>
        <w:tab/>
      </w:r>
      <w:r>
        <w:rPr>
          <w:szCs w:val="24"/>
        </w:rPr>
        <w:t xml:space="preserve">The student, given a small list of unsorted data (nine elements), will trace the </w:t>
      </w:r>
      <w:proofErr w:type="spellStart"/>
      <w:r>
        <w:rPr>
          <w:szCs w:val="24"/>
        </w:rPr>
        <w:t>QuickSort</w:t>
      </w:r>
      <w:proofErr w:type="spellEnd"/>
      <w:r>
        <w:rPr>
          <w:szCs w:val="24"/>
        </w:rPr>
        <w:t xml:space="preserve"> algorithm through at least one level of recursive calls.</w:t>
      </w:r>
    </w:p>
    <w:p w:rsidR="0073796C" w:rsidRDefault="0073796C">
      <w:pPr>
        <w:pStyle w:val="Division-tabs"/>
        <w:rPr>
          <w:szCs w:val="24"/>
        </w:rPr>
      </w:pPr>
    </w:p>
    <w:p w:rsidR="0073796C" w:rsidRDefault="0073796C">
      <w:pPr>
        <w:pStyle w:val="h1"/>
        <w:rPr>
          <w:szCs w:val="24"/>
        </w:rPr>
      </w:pPr>
      <w:r>
        <w:rPr>
          <w:szCs w:val="24"/>
        </w:rPr>
        <w:t xml:space="preserve">The student will state the order of </w:t>
      </w:r>
      <w:proofErr w:type="spellStart"/>
      <w:r>
        <w:rPr>
          <w:szCs w:val="24"/>
        </w:rPr>
        <w:t>QuickSort</w:t>
      </w:r>
      <w:proofErr w:type="spellEnd"/>
      <w:r>
        <w:rPr>
          <w:szCs w:val="24"/>
        </w:rPr>
        <w:t xml:space="preserve"> and explain how this was determined.</w:t>
      </w:r>
    </w:p>
    <w:p w:rsidR="0073796C" w:rsidRDefault="0073796C">
      <w:pPr>
        <w:pStyle w:val="h1"/>
        <w:rPr>
          <w:szCs w:val="24"/>
        </w:rPr>
      </w:pPr>
    </w:p>
    <w:p w:rsidR="0073796C" w:rsidRDefault="0073796C">
      <w:pPr>
        <w:pStyle w:val="h1"/>
        <w:rPr>
          <w:szCs w:val="24"/>
        </w:rPr>
      </w:pPr>
      <w:r>
        <w:rPr>
          <w:szCs w:val="24"/>
        </w:rPr>
        <w:t xml:space="preserve">The student will count steps </w:t>
      </w:r>
      <w:proofErr w:type="spellStart"/>
      <w:r>
        <w:rPr>
          <w:szCs w:val="24"/>
        </w:rPr>
        <w:t>QuickSort</w:t>
      </w:r>
      <w:proofErr w:type="spellEnd"/>
      <w:r>
        <w:rPr>
          <w:szCs w:val="24"/>
        </w:rPr>
        <w:t xml:space="preserve"> uses to sort appropriate numbers of random integers.</w:t>
      </w:r>
    </w:p>
    <w:p w:rsidR="0073796C" w:rsidRDefault="0073796C">
      <w:pPr>
        <w:pStyle w:val="h1"/>
        <w:rPr>
          <w:szCs w:val="24"/>
        </w:rPr>
      </w:pPr>
    </w:p>
    <w:p w:rsidR="0073796C" w:rsidRDefault="0073796C">
      <w:pPr>
        <w:pStyle w:val="h1"/>
        <w:rPr>
          <w:szCs w:val="24"/>
        </w:rPr>
      </w:pPr>
      <w:r>
        <w:rPr>
          <w:szCs w:val="24"/>
        </w:rPr>
        <w:t>The student will graph the data (steps versus number of elements) for the five sorting algorithms covered so far in this curriculum.</w:t>
      </w:r>
    </w:p>
    <w:p w:rsidR="0073796C" w:rsidRDefault="0073796C">
      <w:pPr>
        <w:pStyle w:val="h1"/>
        <w:rPr>
          <w:sz w:val="22"/>
        </w:rPr>
      </w:pPr>
    </w:p>
    <w:p w:rsidR="0073796C" w:rsidRDefault="0073796C">
      <w:pPr>
        <w:pStyle w:val="Division-tabs"/>
        <w:rPr>
          <w:sz w:val="22"/>
        </w:rPr>
      </w:pPr>
      <w:r w:rsidRPr="00F90F00">
        <w:rPr>
          <w:rFonts w:ascii="Arial" w:hAnsi="Arial" w:cs="Arial"/>
          <w:b/>
          <w:sz w:val="22"/>
        </w:rPr>
        <w:t>ACTIVITIES/TIME:</w:t>
      </w:r>
      <w:r>
        <w:rPr>
          <w:sz w:val="22"/>
        </w:rPr>
        <w:tab/>
      </w:r>
      <w:r>
        <w:rPr>
          <w:szCs w:val="24"/>
        </w:rPr>
        <w:t>Two Weeks</w:t>
      </w:r>
    </w:p>
    <w:p w:rsidR="0073796C" w:rsidRDefault="0073796C">
      <w:pPr>
        <w:pStyle w:val="Division-tabs"/>
        <w:ind w:left="0" w:firstLine="0"/>
        <w:rPr>
          <w:sz w:val="22"/>
        </w:rPr>
      </w:pPr>
    </w:p>
    <w:p w:rsidR="0073796C" w:rsidRDefault="0073796C">
      <w:pPr>
        <w:pStyle w:val="Division-tabs"/>
        <w:rPr>
          <w:szCs w:val="24"/>
        </w:rPr>
      </w:pPr>
      <w:r w:rsidRPr="00F90F00">
        <w:rPr>
          <w:rFonts w:ascii="Arial" w:hAnsi="Arial" w:cs="Arial"/>
          <w:b/>
          <w:sz w:val="22"/>
        </w:rPr>
        <w:t>MATERIALS:</w:t>
      </w:r>
      <w:r>
        <w:rPr>
          <w:sz w:val="22"/>
        </w:rPr>
        <w:tab/>
      </w:r>
      <w:r>
        <w:rPr>
          <w:szCs w:val="24"/>
        </w:rPr>
        <w:t xml:space="preserve">Student Lesson AB26, </w:t>
      </w:r>
      <w:proofErr w:type="spellStart"/>
      <w:r>
        <w:rPr>
          <w:i/>
          <w:szCs w:val="24"/>
        </w:rPr>
        <w:t>QuickSort</w:t>
      </w:r>
      <w:proofErr w:type="spellEnd"/>
    </w:p>
    <w:p w:rsidR="0073796C" w:rsidRDefault="0073796C">
      <w:pPr>
        <w:pStyle w:val="Division-tabs"/>
        <w:rPr>
          <w:i/>
          <w:szCs w:val="24"/>
        </w:rPr>
      </w:pPr>
      <w:r>
        <w:rPr>
          <w:szCs w:val="24"/>
        </w:rPr>
        <w:tab/>
        <w:t xml:space="preserve">Lab Assignment AB26.1, </w:t>
      </w:r>
      <w:proofErr w:type="spellStart"/>
      <w:r>
        <w:rPr>
          <w:i/>
          <w:szCs w:val="24"/>
        </w:rPr>
        <w:t>quickSort</w:t>
      </w:r>
      <w:proofErr w:type="spellEnd"/>
    </w:p>
    <w:p w:rsidR="0073796C" w:rsidRDefault="0073796C">
      <w:pPr>
        <w:pStyle w:val="Division-tabs"/>
        <w:rPr>
          <w:i/>
          <w:szCs w:val="24"/>
        </w:rPr>
      </w:pPr>
      <w:r>
        <w:rPr>
          <w:b/>
          <w:szCs w:val="24"/>
        </w:rPr>
        <w:tab/>
      </w:r>
      <w:r>
        <w:rPr>
          <w:szCs w:val="24"/>
        </w:rPr>
        <w:t xml:space="preserve">Transparency AB26.1, </w:t>
      </w:r>
      <w:r>
        <w:rPr>
          <w:i/>
          <w:szCs w:val="24"/>
        </w:rPr>
        <w:t xml:space="preserve">Action of </w:t>
      </w:r>
      <w:proofErr w:type="spellStart"/>
      <w:r>
        <w:rPr>
          <w:i/>
          <w:szCs w:val="24"/>
        </w:rPr>
        <w:t>quickSort</w:t>
      </w:r>
      <w:proofErr w:type="spellEnd"/>
    </w:p>
    <w:p w:rsidR="0073796C" w:rsidRDefault="0073796C">
      <w:pPr>
        <w:pStyle w:val="Division-tabs"/>
        <w:rPr>
          <w:i/>
          <w:szCs w:val="24"/>
        </w:rPr>
      </w:pPr>
      <w:r>
        <w:rPr>
          <w:szCs w:val="24"/>
        </w:rPr>
        <w:tab/>
        <w:t xml:space="preserve">Transparency AB26.2, </w:t>
      </w:r>
      <w:r>
        <w:rPr>
          <w:i/>
          <w:szCs w:val="24"/>
        </w:rPr>
        <w:t>Log</w:t>
      </w:r>
      <w:r>
        <w:rPr>
          <w:i/>
          <w:szCs w:val="24"/>
          <w:vertAlign w:val="subscript"/>
        </w:rPr>
        <w:t>2</w:t>
      </w:r>
      <w:r>
        <w:rPr>
          <w:i/>
          <w:szCs w:val="24"/>
        </w:rPr>
        <w:t>N Steps</w:t>
      </w:r>
    </w:p>
    <w:p w:rsidR="0073796C" w:rsidRDefault="0073796C">
      <w:pPr>
        <w:pStyle w:val="Division-tabs"/>
        <w:rPr>
          <w:i/>
          <w:szCs w:val="24"/>
        </w:rPr>
      </w:pPr>
      <w:r>
        <w:rPr>
          <w:szCs w:val="24"/>
        </w:rPr>
        <w:tab/>
        <w:t xml:space="preserve">Transparency AB26.3, </w:t>
      </w:r>
      <w:proofErr w:type="spellStart"/>
      <w:r>
        <w:rPr>
          <w:i/>
          <w:szCs w:val="24"/>
        </w:rPr>
        <w:t>quickSort</w:t>
      </w:r>
      <w:proofErr w:type="spellEnd"/>
    </w:p>
    <w:p w:rsidR="0073796C" w:rsidRDefault="0073796C">
      <w:pPr>
        <w:pStyle w:val="Division-tabs"/>
        <w:rPr>
          <w:i/>
          <w:szCs w:val="24"/>
        </w:rPr>
      </w:pPr>
      <w:r>
        <w:rPr>
          <w:i/>
          <w:szCs w:val="24"/>
        </w:rPr>
        <w:tab/>
      </w:r>
      <w:r>
        <w:rPr>
          <w:szCs w:val="24"/>
        </w:rPr>
        <w:t xml:space="preserve">Worksheet AB26.1, </w:t>
      </w:r>
      <w:r>
        <w:rPr>
          <w:i/>
          <w:szCs w:val="24"/>
        </w:rPr>
        <w:t>QuickSort1</w:t>
      </w:r>
    </w:p>
    <w:p w:rsidR="0073796C" w:rsidRDefault="0073796C">
      <w:pPr>
        <w:pStyle w:val="Division-tabs"/>
        <w:rPr>
          <w:i/>
          <w:szCs w:val="24"/>
        </w:rPr>
      </w:pPr>
      <w:r>
        <w:rPr>
          <w:szCs w:val="24"/>
        </w:rPr>
        <w:tab/>
        <w:t xml:space="preserve">Worksheet AB26.2, </w:t>
      </w:r>
      <w:r>
        <w:rPr>
          <w:i/>
          <w:szCs w:val="24"/>
        </w:rPr>
        <w:t>QuickSort2</w:t>
      </w:r>
    </w:p>
    <w:p w:rsidR="0073796C" w:rsidRDefault="0073796C">
      <w:pPr>
        <w:pStyle w:val="Division-tabs"/>
        <w:rPr>
          <w:szCs w:val="24"/>
        </w:rPr>
      </w:pPr>
      <w:r>
        <w:rPr>
          <w:szCs w:val="24"/>
        </w:rPr>
        <w:tab/>
        <w:t xml:space="preserve">Handout AB26.1, </w:t>
      </w:r>
      <w:proofErr w:type="spellStart"/>
      <w:r>
        <w:rPr>
          <w:i/>
          <w:szCs w:val="24"/>
        </w:rPr>
        <w:t>quickSort</w:t>
      </w:r>
      <w:proofErr w:type="spellEnd"/>
      <w:r>
        <w:rPr>
          <w:i/>
          <w:szCs w:val="24"/>
        </w:rPr>
        <w:t xml:space="preserve"> Method</w:t>
      </w:r>
    </w:p>
    <w:p w:rsidR="0073796C" w:rsidRDefault="0073796C">
      <w:pPr>
        <w:pStyle w:val="Division-tabs"/>
        <w:rPr>
          <w:i/>
          <w:szCs w:val="24"/>
        </w:rPr>
      </w:pPr>
      <w:r>
        <w:rPr>
          <w:i/>
          <w:szCs w:val="24"/>
        </w:rPr>
        <w:tab/>
      </w:r>
    </w:p>
    <w:p w:rsidR="0073796C" w:rsidRDefault="0073796C">
      <w:pPr>
        <w:pStyle w:val="Division-tabs"/>
        <w:rPr>
          <w:i/>
          <w:szCs w:val="24"/>
        </w:rPr>
      </w:pPr>
      <w:r>
        <w:rPr>
          <w:i/>
          <w:szCs w:val="24"/>
        </w:rPr>
        <w:tab/>
      </w:r>
      <w:r>
        <w:rPr>
          <w:iCs/>
          <w:szCs w:val="24"/>
        </w:rPr>
        <w:t xml:space="preserve">Teacher’s Guide AB26, </w:t>
      </w:r>
      <w:proofErr w:type="spellStart"/>
      <w:r>
        <w:rPr>
          <w:i/>
          <w:szCs w:val="24"/>
        </w:rPr>
        <w:t>QuickSort</w:t>
      </w:r>
      <w:proofErr w:type="spellEnd"/>
    </w:p>
    <w:p w:rsidR="0073796C" w:rsidRDefault="0073796C">
      <w:pPr>
        <w:pStyle w:val="Division-tabs"/>
        <w:rPr>
          <w:i/>
          <w:szCs w:val="24"/>
        </w:rPr>
      </w:pPr>
      <w:r>
        <w:rPr>
          <w:i/>
          <w:szCs w:val="24"/>
        </w:rPr>
        <w:tab/>
      </w:r>
      <w:r>
        <w:rPr>
          <w:iCs/>
          <w:szCs w:val="24"/>
        </w:rPr>
        <w:t xml:space="preserve">Lab Assignment AB26.1, Answers – </w:t>
      </w:r>
      <w:r>
        <w:rPr>
          <w:i/>
          <w:szCs w:val="24"/>
        </w:rPr>
        <w:t xml:space="preserve">Sorts.java, </w:t>
      </w:r>
      <w:r w:rsidR="00E94D24">
        <w:rPr>
          <w:i/>
          <w:szCs w:val="24"/>
        </w:rPr>
        <w:t>SortsCounting.java</w:t>
      </w:r>
      <w:r>
        <w:rPr>
          <w:i/>
          <w:szCs w:val="24"/>
        </w:rPr>
        <w:t xml:space="preserve">, </w:t>
      </w:r>
      <w:proofErr w:type="spellStart"/>
      <w:r w:rsidR="00E94D24">
        <w:rPr>
          <w:i/>
          <w:szCs w:val="24"/>
        </w:rPr>
        <w:t>QuickSort</w:t>
      </w:r>
      <w:proofErr w:type="spellEnd"/>
      <w:r w:rsidR="00E94D24">
        <w:rPr>
          <w:i/>
          <w:szCs w:val="24"/>
        </w:rPr>
        <w:t xml:space="preserve"> </w:t>
      </w:r>
      <w:r>
        <w:rPr>
          <w:i/>
          <w:szCs w:val="24"/>
        </w:rPr>
        <w:t>Results.doc</w:t>
      </w:r>
    </w:p>
    <w:p w:rsidR="0073796C" w:rsidRDefault="0073796C">
      <w:pPr>
        <w:pStyle w:val="Division-tabs"/>
        <w:rPr>
          <w:i/>
          <w:szCs w:val="24"/>
        </w:rPr>
      </w:pPr>
      <w:r>
        <w:rPr>
          <w:i/>
          <w:szCs w:val="24"/>
        </w:rPr>
        <w:tab/>
      </w:r>
      <w:r>
        <w:rPr>
          <w:iCs/>
          <w:szCs w:val="24"/>
        </w:rPr>
        <w:t xml:space="preserve">Worksheet AB26.1, </w:t>
      </w:r>
      <w:r>
        <w:rPr>
          <w:i/>
          <w:szCs w:val="24"/>
        </w:rPr>
        <w:t>Answer Sheet</w:t>
      </w:r>
    </w:p>
    <w:p w:rsidR="0073796C" w:rsidRDefault="0073796C">
      <w:pPr>
        <w:pStyle w:val="Division-tabs"/>
        <w:rPr>
          <w:i/>
          <w:szCs w:val="24"/>
        </w:rPr>
      </w:pPr>
      <w:r>
        <w:rPr>
          <w:i/>
          <w:szCs w:val="24"/>
        </w:rPr>
        <w:tab/>
      </w:r>
      <w:r>
        <w:rPr>
          <w:iCs/>
          <w:szCs w:val="24"/>
        </w:rPr>
        <w:t xml:space="preserve">Worksheet AB26.2, </w:t>
      </w:r>
      <w:r>
        <w:rPr>
          <w:i/>
          <w:szCs w:val="24"/>
        </w:rPr>
        <w:t>Answer Sheet</w:t>
      </w:r>
    </w:p>
    <w:p w:rsidR="0073796C" w:rsidRDefault="0073796C">
      <w:pPr>
        <w:pStyle w:val="h1"/>
        <w:rPr>
          <w:sz w:val="22"/>
        </w:rPr>
      </w:pPr>
    </w:p>
    <w:p w:rsidR="0073796C" w:rsidRDefault="0073796C">
      <w:pPr>
        <w:pStyle w:val="Division-tabs"/>
        <w:ind w:left="0" w:firstLine="0"/>
        <w:rPr>
          <w:sz w:val="22"/>
        </w:rPr>
      </w:pPr>
    </w:p>
    <w:p w:rsidR="0073796C" w:rsidRDefault="0073796C">
      <w:pPr>
        <w:pStyle w:val="Division-tabs"/>
        <w:rPr>
          <w:sz w:val="22"/>
        </w:rPr>
      </w:pPr>
      <w:r w:rsidRPr="00F90F00">
        <w:rPr>
          <w:rFonts w:ascii="Arial" w:hAnsi="Arial" w:cs="Arial"/>
          <w:b/>
          <w:sz w:val="22"/>
        </w:rPr>
        <w:t>REFERENCES:</w:t>
      </w:r>
      <w:r>
        <w:rPr>
          <w:sz w:val="22"/>
        </w:rPr>
        <w:tab/>
      </w:r>
      <w:r>
        <w:rPr>
          <w:b/>
          <w:szCs w:val="24"/>
        </w:rPr>
        <w:t>Interactive Data Structure Visualizations</w:t>
      </w:r>
    </w:p>
    <w:p w:rsidR="0073796C" w:rsidRDefault="0073796C">
      <w:pPr>
        <w:pStyle w:val="Division-tabs"/>
        <w:rPr>
          <w:color w:val="auto"/>
          <w:szCs w:val="24"/>
        </w:rPr>
      </w:pPr>
      <w:r>
        <w:rPr>
          <w:sz w:val="22"/>
        </w:rPr>
        <w:tab/>
      </w:r>
      <w:hyperlink r:id="rId6" w:history="1">
        <w:r>
          <w:rPr>
            <w:rStyle w:val="Hyperlink"/>
            <w:szCs w:val="24"/>
          </w:rPr>
          <w:t>http://www.student.seas.gwu.ed</w:t>
        </w:r>
        <w:r>
          <w:rPr>
            <w:rStyle w:val="Hyperlink"/>
            <w:szCs w:val="24"/>
          </w:rPr>
          <w:t>u</w:t>
        </w:r>
        <w:r>
          <w:rPr>
            <w:rStyle w:val="Hyperlink"/>
            <w:szCs w:val="24"/>
          </w:rPr>
          <w:t>/~idsv/idsv.html</w:t>
        </w:r>
      </w:hyperlink>
      <w:r>
        <w:rPr>
          <w:rStyle w:val="Hyperlink"/>
          <w:szCs w:val="24"/>
        </w:rPr>
        <w:t xml:space="preserve"> </w:t>
      </w:r>
    </w:p>
    <w:p w:rsidR="0073796C" w:rsidRDefault="0073796C">
      <w:pPr>
        <w:tabs>
          <w:tab w:val="left" w:pos="2880"/>
          <w:tab w:val="left" w:pos="6480"/>
        </w:tabs>
        <w:ind w:left="2880" w:hanging="2880"/>
        <w:rPr>
          <w:color w:val="auto"/>
          <w:szCs w:val="24"/>
        </w:rPr>
      </w:pPr>
      <w:r>
        <w:rPr>
          <w:color w:val="auto"/>
          <w:szCs w:val="24"/>
        </w:rPr>
        <w:tab/>
        <w:t>A site with Interactive Data Structure Visualizations for Quicksort.</w:t>
      </w:r>
    </w:p>
    <w:p w:rsidR="0073796C" w:rsidRDefault="0073796C">
      <w:pPr>
        <w:tabs>
          <w:tab w:val="left" w:pos="2880"/>
          <w:tab w:val="left" w:pos="6480"/>
        </w:tabs>
        <w:ind w:left="2880" w:hanging="2880"/>
        <w:rPr>
          <w:b/>
          <w:color w:val="auto"/>
          <w:szCs w:val="24"/>
        </w:rPr>
      </w:pPr>
      <w:r>
        <w:rPr>
          <w:color w:val="auto"/>
          <w:szCs w:val="24"/>
        </w:rPr>
        <w:br/>
      </w:r>
      <w:r>
        <w:rPr>
          <w:b/>
          <w:color w:val="auto"/>
          <w:szCs w:val="24"/>
        </w:rPr>
        <w:t>Animated Algorithms</w:t>
      </w:r>
    </w:p>
    <w:p w:rsidR="0073796C" w:rsidRDefault="0073796C">
      <w:pPr>
        <w:pStyle w:val="Division-tabs"/>
        <w:rPr>
          <w:color w:val="auto"/>
          <w:szCs w:val="24"/>
        </w:rPr>
      </w:pPr>
      <w:r>
        <w:rPr>
          <w:color w:val="auto"/>
          <w:szCs w:val="24"/>
        </w:rPr>
        <w:tab/>
      </w:r>
      <w:hyperlink r:id="rId7" w:history="1">
        <w:r>
          <w:rPr>
            <w:rStyle w:val="Hyperlink"/>
            <w:szCs w:val="24"/>
          </w:rPr>
          <w:t>http://oopweb.com/Algorithms/Documents/AnimatedAlgorithms/VolumeFrames.html</w:t>
        </w:r>
      </w:hyperlink>
      <w:r>
        <w:rPr>
          <w:color w:val="auto"/>
          <w:szCs w:val="24"/>
        </w:rPr>
        <w:t xml:space="preserve"> </w:t>
      </w:r>
    </w:p>
    <w:p w:rsidR="0073796C" w:rsidRDefault="0073796C">
      <w:pPr>
        <w:tabs>
          <w:tab w:val="left" w:pos="2880"/>
          <w:tab w:val="left" w:pos="6480"/>
        </w:tabs>
        <w:ind w:left="2880" w:hanging="2880"/>
        <w:rPr>
          <w:szCs w:val="24"/>
        </w:rPr>
      </w:pPr>
      <w:r>
        <w:rPr>
          <w:color w:val="auto"/>
          <w:szCs w:val="24"/>
        </w:rPr>
        <w:tab/>
        <w:t>A great collection of animated algorithms.</w:t>
      </w:r>
    </w:p>
    <w:p w:rsidR="0073796C" w:rsidRDefault="0073796C">
      <w:pPr>
        <w:tabs>
          <w:tab w:val="left" w:pos="2880"/>
          <w:tab w:val="left" w:pos="6480"/>
        </w:tabs>
        <w:rPr>
          <w:sz w:val="22"/>
        </w:rPr>
      </w:pPr>
      <w:r>
        <w:rPr>
          <w:sz w:val="22"/>
        </w:rPr>
        <w:br w:type="page"/>
      </w:r>
    </w:p>
    <w:p w:rsidR="0073796C" w:rsidRPr="00F90F00" w:rsidRDefault="0073796C">
      <w:pPr>
        <w:pStyle w:val="Division-tabs"/>
        <w:rPr>
          <w:rFonts w:ascii="Arial" w:hAnsi="Arial" w:cs="Arial"/>
          <w:b/>
          <w:sz w:val="22"/>
        </w:rPr>
      </w:pPr>
      <w:r w:rsidRPr="00F90F00">
        <w:rPr>
          <w:rFonts w:ascii="Arial" w:hAnsi="Arial" w:cs="Arial"/>
          <w:b/>
          <w:sz w:val="22"/>
        </w:rPr>
        <w:t xml:space="preserve">INSTRUCTOR </w:t>
      </w:r>
    </w:p>
    <w:p w:rsidR="0073796C" w:rsidRDefault="0073796C">
      <w:pPr>
        <w:pStyle w:val="Division-tabs"/>
        <w:rPr>
          <w:szCs w:val="24"/>
        </w:rPr>
      </w:pPr>
      <w:r w:rsidRPr="00F90F00">
        <w:rPr>
          <w:rFonts w:ascii="Arial" w:hAnsi="Arial" w:cs="Arial"/>
          <w:b/>
          <w:sz w:val="22"/>
        </w:rPr>
        <w:t>NOTES:</w:t>
      </w:r>
      <w:r>
        <w:rPr>
          <w:sz w:val="22"/>
        </w:rPr>
        <w:tab/>
      </w:r>
      <w:r>
        <w:rPr>
          <w:szCs w:val="24"/>
        </w:rPr>
        <w:t xml:space="preserve">Students will receive a copy of the </w:t>
      </w:r>
      <w:proofErr w:type="spellStart"/>
      <w:r>
        <w:rPr>
          <w:szCs w:val="24"/>
        </w:rPr>
        <w:t>QuickSort</w:t>
      </w:r>
      <w:proofErr w:type="spellEnd"/>
      <w:r>
        <w:rPr>
          <w:szCs w:val="24"/>
        </w:rPr>
        <w:t xml:space="preserve"> algorithm in the lesson and in Handout AB26.1, </w:t>
      </w:r>
      <w:proofErr w:type="spellStart"/>
      <w:r>
        <w:rPr>
          <w:i/>
          <w:szCs w:val="24"/>
        </w:rPr>
        <w:t>quickSort</w:t>
      </w:r>
      <w:proofErr w:type="spellEnd"/>
      <w:r>
        <w:rPr>
          <w:i/>
          <w:szCs w:val="24"/>
        </w:rPr>
        <w:t xml:space="preserve"> Method</w:t>
      </w:r>
      <w:r>
        <w:rPr>
          <w:szCs w:val="24"/>
        </w:rPr>
        <w:t xml:space="preserve">.  Lab Assignment AB26.1, </w:t>
      </w:r>
      <w:proofErr w:type="spellStart"/>
      <w:r w:rsidRPr="001E60AC">
        <w:rPr>
          <w:i/>
          <w:szCs w:val="24"/>
        </w:rPr>
        <w:t>quickSort</w:t>
      </w:r>
      <w:proofErr w:type="spellEnd"/>
      <w:r>
        <w:rPr>
          <w:szCs w:val="24"/>
        </w:rPr>
        <w:t xml:space="preserve"> will have students add the appropriate counting steps for </w:t>
      </w:r>
      <w:proofErr w:type="spellStart"/>
      <w:r>
        <w:rPr>
          <w:szCs w:val="24"/>
        </w:rPr>
        <w:t>QuickSort</w:t>
      </w:r>
      <w:proofErr w:type="spellEnd"/>
      <w:r>
        <w:rPr>
          <w:szCs w:val="24"/>
        </w:rPr>
        <w:t xml:space="preserve"> to analyze its efficiency.  The additional exercise of graphing is designed to reinforce the </w:t>
      </w:r>
      <w:proofErr w:type="gramStart"/>
      <w:r>
        <w:rPr>
          <w:szCs w:val="24"/>
        </w:rPr>
        <w:t>O(</w:t>
      </w:r>
      <w:proofErr w:type="gramEnd"/>
      <w:r>
        <w:rPr>
          <w:szCs w:val="24"/>
        </w:rPr>
        <w:t xml:space="preserve">N </w:t>
      </w:r>
      <w:r>
        <w:rPr>
          <w:position w:val="-4"/>
          <w:szCs w:val="24"/>
        </w:rPr>
        <w:t>*</w:t>
      </w:r>
      <w:r>
        <w:rPr>
          <w:szCs w:val="24"/>
        </w:rPr>
        <w:t xml:space="preserve"> log</w:t>
      </w:r>
      <w:r>
        <w:rPr>
          <w:position w:val="-4"/>
          <w:szCs w:val="24"/>
        </w:rPr>
        <w:t xml:space="preserve"> </w:t>
      </w:r>
      <w:r>
        <w:rPr>
          <w:szCs w:val="24"/>
        </w:rPr>
        <w:t xml:space="preserve">N) number of steps in this algorithm.  Students should notice the dramatic improvement of </w:t>
      </w:r>
      <w:proofErr w:type="spellStart"/>
      <w:r>
        <w:rPr>
          <w:szCs w:val="24"/>
        </w:rPr>
        <w:t>QuickSort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MergeSort</w:t>
      </w:r>
      <w:proofErr w:type="spellEnd"/>
      <w:r>
        <w:rPr>
          <w:szCs w:val="24"/>
        </w:rPr>
        <w:t xml:space="preserve"> over the quadratic sorts.</w:t>
      </w:r>
    </w:p>
    <w:p w:rsidR="0073796C" w:rsidRDefault="0073796C">
      <w:pPr>
        <w:pStyle w:val="Division-tabs"/>
        <w:rPr>
          <w:szCs w:val="24"/>
        </w:rPr>
      </w:pPr>
      <w:r>
        <w:rPr>
          <w:szCs w:val="24"/>
        </w:rPr>
        <w:tab/>
      </w:r>
    </w:p>
    <w:p w:rsidR="0073796C" w:rsidRDefault="0073796C">
      <w:pPr>
        <w:pStyle w:val="Division-tabs"/>
        <w:rPr>
          <w:szCs w:val="24"/>
        </w:rPr>
      </w:pPr>
      <w:r>
        <w:rPr>
          <w:szCs w:val="24"/>
        </w:rPr>
        <w:tab/>
        <w:t xml:space="preserve">Transparency AB26.1, </w:t>
      </w:r>
      <w:r>
        <w:rPr>
          <w:i/>
          <w:szCs w:val="24"/>
        </w:rPr>
        <w:t xml:space="preserve">Action of </w:t>
      </w:r>
      <w:proofErr w:type="spellStart"/>
      <w:r w:rsidR="00E94D24">
        <w:rPr>
          <w:i/>
          <w:szCs w:val="24"/>
        </w:rPr>
        <w:t>q</w:t>
      </w:r>
      <w:r>
        <w:rPr>
          <w:i/>
          <w:szCs w:val="24"/>
        </w:rPr>
        <w:t>uickSort</w:t>
      </w:r>
      <w:proofErr w:type="spellEnd"/>
      <w:r>
        <w:rPr>
          <w:szCs w:val="24"/>
        </w:rPr>
        <w:t xml:space="preserve">, is included. In this </w:t>
      </w:r>
      <w:r w:rsidR="00E94D24">
        <w:rPr>
          <w:szCs w:val="24"/>
        </w:rPr>
        <w:t>blackline master</w:t>
      </w:r>
      <w:r>
        <w:rPr>
          <w:szCs w:val="24"/>
        </w:rPr>
        <w:t xml:space="preserve">, a printout was created at the top of each function call and when the recursion was terminated by a list of one.  This transparency shows the order of the recursive calls and how the quicksort algorithm proceeds.  However, it might be best to present a quicksort of the nine elements by writing out </w:t>
      </w:r>
      <w:proofErr w:type="gramStart"/>
      <w:r>
        <w:rPr>
          <w:szCs w:val="24"/>
        </w:rPr>
        <w:t>all of</w:t>
      </w:r>
      <w:proofErr w:type="gramEnd"/>
      <w:r>
        <w:rPr>
          <w:szCs w:val="24"/>
        </w:rPr>
        <w:t xml:space="preserve"> the steps on a whiteboard, especially the movement of the g and h pointers.</w:t>
      </w:r>
    </w:p>
    <w:p w:rsidR="0073796C" w:rsidRDefault="0073796C">
      <w:pPr>
        <w:pStyle w:val="Division-tabs"/>
        <w:rPr>
          <w:szCs w:val="24"/>
        </w:rPr>
      </w:pPr>
    </w:p>
    <w:p w:rsidR="0073796C" w:rsidRDefault="0073796C">
      <w:pPr>
        <w:pStyle w:val="h1"/>
        <w:numPr>
          <w:ins w:id="1" w:author="Unknown"/>
        </w:numPr>
        <w:rPr>
          <w:szCs w:val="24"/>
        </w:rPr>
      </w:pPr>
      <w:r>
        <w:rPr>
          <w:szCs w:val="24"/>
        </w:rPr>
        <w:t>The solution to Lab Assignment AB26.1 includes a graph in a Word document</w:t>
      </w:r>
      <w:r w:rsidR="00E94D24">
        <w:rPr>
          <w:szCs w:val="24"/>
        </w:rPr>
        <w:t xml:space="preserve"> (</w:t>
      </w:r>
      <w:proofErr w:type="spellStart"/>
      <w:r w:rsidR="00E94D24" w:rsidRPr="00E94D24">
        <w:rPr>
          <w:i/>
          <w:szCs w:val="24"/>
        </w:rPr>
        <w:t>QuickSort</w:t>
      </w:r>
      <w:proofErr w:type="spellEnd"/>
      <w:r w:rsidR="00E94D24" w:rsidRPr="00E94D24">
        <w:rPr>
          <w:i/>
          <w:szCs w:val="24"/>
        </w:rPr>
        <w:t xml:space="preserve"> Results</w:t>
      </w:r>
      <w:r w:rsidR="00E94D24">
        <w:rPr>
          <w:szCs w:val="24"/>
        </w:rPr>
        <w:t>)</w:t>
      </w:r>
      <w:r>
        <w:rPr>
          <w:szCs w:val="24"/>
        </w:rPr>
        <w:t xml:space="preserve">.  The graph illustrates the differences in efficiency for the quicksort in this lab and the quadratic sorts and </w:t>
      </w:r>
      <w:proofErr w:type="spellStart"/>
      <w:r>
        <w:rPr>
          <w:szCs w:val="24"/>
        </w:rPr>
        <w:t>mergeSort</w:t>
      </w:r>
      <w:proofErr w:type="spellEnd"/>
      <w:r>
        <w:rPr>
          <w:szCs w:val="24"/>
        </w:rPr>
        <w:t xml:space="preserve"> from the labs for Lessons A17 &amp; A18. The java files, </w:t>
      </w:r>
      <w:r>
        <w:rPr>
          <w:i/>
          <w:szCs w:val="24"/>
        </w:rPr>
        <w:t>Sorts.java</w:t>
      </w:r>
      <w:r>
        <w:rPr>
          <w:szCs w:val="24"/>
        </w:rPr>
        <w:t xml:space="preserve"> and </w:t>
      </w:r>
      <w:r>
        <w:rPr>
          <w:i/>
          <w:szCs w:val="24"/>
        </w:rPr>
        <w:t>SortsCounting.java</w:t>
      </w:r>
      <w:r>
        <w:rPr>
          <w:szCs w:val="24"/>
        </w:rPr>
        <w:t xml:space="preserve">, contain </w:t>
      </w:r>
      <w:proofErr w:type="gramStart"/>
      <w:r>
        <w:rPr>
          <w:szCs w:val="24"/>
        </w:rPr>
        <w:t>all of these</w:t>
      </w:r>
      <w:proofErr w:type="gramEnd"/>
      <w:r>
        <w:rPr>
          <w:szCs w:val="24"/>
        </w:rPr>
        <w:t xml:space="preserve"> sorting algorithms as well as the code to count the number of steps used.  The step-counting code is commented </w:t>
      </w:r>
      <w:r w:rsidR="00E94D24">
        <w:rPr>
          <w:szCs w:val="24"/>
        </w:rPr>
        <w:t xml:space="preserve">upon </w:t>
      </w:r>
      <w:r>
        <w:rPr>
          <w:szCs w:val="24"/>
        </w:rPr>
        <w:t xml:space="preserve">to explain exactly what steps are counted. </w:t>
      </w:r>
    </w:p>
    <w:p w:rsidR="0073796C" w:rsidRDefault="0073796C">
      <w:pPr>
        <w:pStyle w:val="h1"/>
        <w:rPr>
          <w:sz w:val="22"/>
        </w:rPr>
      </w:pPr>
    </w:p>
    <w:p w:rsidR="0073796C" w:rsidRPr="00F90F00" w:rsidRDefault="0073796C">
      <w:pPr>
        <w:pStyle w:val="Division-tabs"/>
        <w:ind w:left="0" w:firstLine="0"/>
        <w:rPr>
          <w:rFonts w:ascii="Arial" w:hAnsi="Arial" w:cs="Arial"/>
          <w:b/>
          <w:sz w:val="22"/>
        </w:rPr>
      </w:pPr>
      <w:r w:rsidRPr="00F90F00">
        <w:rPr>
          <w:rFonts w:ascii="Arial" w:hAnsi="Arial" w:cs="Arial"/>
          <w:b/>
          <w:sz w:val="22"/>
        </w:rPr>
        <w:t xml:space="preserve">WORKSHEET </w:t>
      </w:r>
    </w:p>
    <w:p w:rsidR="0073796C" w:rsidRDefault="0073796C">
      <w:pPr>
        <w:pStyle w:val="h1"/>
        <w:ind w:hanging="2880"/>
        <w:rPr>
          <w:sz w:val="22"/>
        </w:rPr>
      </w:pPr>
      <w:r w:rsidRPr="00F90F00">
        <w:rPr>
          <w:rFonts w:ascii="Arial" w:hAnsi="Arial" w:cs="Arial"/>
          <w:b/>
          <w:sz w:val="22"/>
        </w:rPr>
        <w:t>NOTES:</w:t>
      </w:r>
      <w:r>
        <w:rPr>
          <w:b/>
          <w:sz w:val="22"/>
        </w:rPr>
        <w:tab/>
      </w:r>
      <w:r>
        <w:rPr>
          <w:szCs w:val="24"/>
        </w:rPr>
        <w:t xml:space="preserve">Worksheet AB26.1, </w:t>
      </w:r>
      <w:r>
        <w:rPr>
          <w:i/>
          <w:szCs w:val="24"/>
        </w:rPr>
        <w:t>QuickSort1</w:t>
      </w:r>
      <w:r>
        <w:rPr>
          <w:szCs w:val="24"/>
        </w:rPr>
        <w:t xml:space="preserve"> provides more basic practice and Worksheet AB26.2, </w:t>
      </w:r>
      <w:r>
        <w:rPr>
          <w:i/>
          <w:szCs w:val="24"/>
        </w:rPr>
        <w:t>QuickSort2</w:t>
      </w:r>
      <w:r>
        <w:rPr>
          <w:szCs w:val="24"/>
        </w:rPr>
        <w:t xml:space="preserve"> provides extra practice.</w:t>
      </w:r>
      <w:r>
        <w:rPr>
          <w:sz w:val="22"/>
        </w:rPr>
        <w:t xml:space="preserve"> </w:t>
      </w:r>
      <w:r>
        <w:rPr>
          <w:i/>
          <w:sz w:val="22"/>
        </w:rPr>
        <w:t xml:space="preserve"> </w:t>
      </w:r>
    </w:p>
    <w:p w:rsidR="0073796C" w:rsidRDefault="0073796C">
      <w:pPr>
        <w:pStyle w:val="Division-tabs"/>
        <w:rPr>
          <w:sz w:val="22"/>
        </w:rPr>
      </w:pPr>
    </w:p>
    <w:sectPr w:rsidR="0073796C" w:rsidSect="00E94D24">
      <w:headerReference w:type="default" r:id="rId8"/>
      <w:footerReference w:type="default" r:id="rId9"/>
      <w:footerReference w:type="first" r:id="rId10"/>
      <w:pgSz w:w="12240" w:h="15840"/>
      <w:pgMar w:top="1440" w:right="1440" w:bottom="1080" w:left="1440" w:header="720" w:footer="720" w:gutter="36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9DC" w:rsidRDefault="006849DC">
      <w:r>
        <w:separator/>
      </w:r>
    </w:p>
  </w:endnote>
  <w:endnote w:type="continuationSeparator" w:id="0">
    <w:p w:rsidR="006849DC" w:rsidRDefault="0068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F00" w:rsidRPr="00F90F00" w:rsidRDefault="00F90F00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  <w:r w:rsidRPr="00F90F00">
      <w:rPr>
        <w:rFonts w:ascii="Arial" w:hAnsi="Arial" w:cs="Arial"/>
        <w:sz w:val="16"/>
        <w:szCs w:val="16"/>
      </w:rPr>
      <w:t>© ICT 200</w:t>
    </w:r>
    <w:r>
      <w:rPr>
        <w:rFonts w:ascii="Arial" w:hAnsi="Arial" w:cs="Arial"/>
        <w:sz w:val="16"/>
        <w:szCs w:val="16"/>
      </w:rPr>
      <w:t>6</w:t>
    </w:r>
    <w:r w:rsidRPr="00F90F00">
      <w:rPr>
        <w:rFonts w:ascii="Arial" w:hAnsi="Arial" w:cs="Arial"/>
        <w:sz w:val="16"/>
        <w:szCs w:val="16"/>
      </w:rPr>
      <w:t>, www.ict.org, All Rights Reserved</w:t>
    </w:r>
  </w:p>
  <w:p w:rsidR="00F90F00" w:rsidRPr="00F90F00" w:rsidRDefault="00F90F00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  <w:r w:rsidRPr="00F90F00">
      <w:rPr>
        <w:rFonts w:ascii="Arial" w:hAnsi="Arial" w:cs="Arial"/>
        <w:sz w:val="16"/>
        <w:szCs w:val="16"/>
      </w:rPr>
      <w:t>Use permitted only by licensees in accordance with license terms (</w:t>
    </w:r>
    <w:hyperlink r:id="rId1" w:history="1">
      <w:r w:rsidRPr="00F90F00">
        <w:rPr>
          <w:rStyle w:val="Hyperlink"/>
          <w:rFonts w:ascii="Arial" w:hAnsi="Arial" w:cs="Arial"/>
          <w:sz w:val="16"/>
          <w:szCs w:val="16"/>
        </w:rPr>
        <w:t>http://www.ict.org/javalicense.pdf</w:t>
      </w:r>
    </w:hyperlink>
    <w:r w:rsidRPr="00F90F00">
      <w:rPr>
        <w:rFonts w:ascii="Arial" w:hAnsi="Arial" w:cs="Arial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F00" w:rsidRPr="00F90F00" w:rsidRDefault="00F90F00" w:rsidP="00F90F00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  <w:r w:rsidRPr="00F90F00">
      <w:rPr>
        <w:rFonts w:ascii="Arial" w:hAnsi="Arial" w:cs="Arial"/>
        <w:sz w:val="16"/>
        <w:szCs w:val="16"/>
      </w:rPr>
      <w:t>© ICT 2006, www.ict.org,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9DC" w:rsidRDefault="006849DC">
      <w:r>
        <w:separator/>
      </w:r>
    </w:p>
  </w:footnote>
  <w:footnote w:type="continuationSeparator" w:id="0">
    <w:p w:rsidR="006849DC" w:rsidRDefault="00684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F00" w:rsidRPr="00F90F00" w:rsidRDefault="00F90F00" w:rsidP="00F90F00">
    <w:pPr>
      <w:widowControl w:val="0"/>
      <w:tabs>
        <w:tab w:val="center" w:pos="4680"/>
        <w:tab w:val="right" w:pos="8910"/>
      </w:tabs>
      <w:suppressAutoHyphens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4D24"/>
    <w:rsid w:val="0016215C"/>
    <w:rsid w:val="001E60AC"/>
    <w:rsid w:val="00623114"/>
    <w:rsid w:val="006849DC"/>
    <w:rsid w:val="00723411"/>
    <w:rsid w:val="0073796C"/>
    <w:rsid w:val="00DA0DFA"/>
    <w:rsid w:val="00DC115B"/>
    <w:rsid w:val="00E94D24"/>
    <w:rsid w:val="00F9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C5872"/>
  <w15:chartTrackingRefBased/>
  <w15:docId w15:val="{7D468763-2090-4BE9-BE0F-EEB10B73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NumberedMain">
    <w:name w:val="Numbered Main"/>
    <w:basedOn w:val="o1"/>
    <w:pPr>
      <w:tabs>
        <w:tab w:val="left" w:pos="3240"/>
      </w:tabs>
      <w:ind w:left="324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h1">
    <w:name w:val="h1"/>
    <w:basedOn w:val="Normal"/>
    <w:pPr>
      <w:ind w:left="2880"/>
    </w:pPr>
  </w:style>
  <w:style w:type="paragraph" w:customStyle="1" w:styleId="FirstIndent">
    <w:name w:val="First Indent"/>
    <w:basedOn w:val="o1"/>
    <w:pPr>
      <w:tabs>
        <w:tab w:val="left" w:pos="3600"/>
      </w:tabs>
      <w:ind w:left="3600" w:hanging="360"/>
    </w:pPr>
  </w:style>
  <w:style w:type="paragraph" w:customStyle="1" w:styleId="SecondIndent">
    <w:name w:val="Second Indent"/>
    <w:basedOn w:val="FirstIndent"/>
    <w:pPr>
      <w:tabs>
        <w:tab w:val="clear" w:pos="3600"/>
        <w:tab w:val="left" w:pos="3960"/>
      </w:tabs>
      <w:ind w:left="3960"/>
    </w:pPr>
  </w:style>
  <w:style w:type="paragraph" w:customStyle="1" w:styleId="Program">
    <w:name w:val="Program"/>
    <w:basedOn w:val="o1"/>
    <w:pPr>
      <w:tabs>
        <w:tab w:val="left" w:pos="3240"/>
        <w:tab w:val="left" w:pos="3600"/>
        <w:tab w:val="left" w:pos="3960"/>
      </w:tabs>
    </w:pPr>
    <w:rPr>
      <w:sz w:val="20"/>
    </w:r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OLessnTitle">
    <w:name w:val="S/O Lessn Title"/>
    <w:basedOn w:val="Heading"/>
    <w:rPr>
      <w:caps w:val="0"/>
    </w:rPr>
  </w:style>
  <w:style w:type="paragraph" w:customStyle="1" w:styleId="Division-tabs">
    <w:name w:val="Division-tabs"/>
    <w:basedOn w:val="h1"/>
    <w:pPr>
      <w:tabs>
        <w:tab w:val="left" w:pos="2880"/>
      </w:tabs>
      <w:ind w:hanging="2880"/>
    </w:pPr>
  </w:style>
  <w:style w:type="paragraph" w:customStyle="1" w:styleId="Division-numbers">
    <w:name w:val="Division-numbers"/>
    <w:basedOn w:val="Division-tabs"/>
    <w:pPr>
      <w:tabs>
        <w:tab w:val="left" w:pos="3240"/>
      </w:tabs>
      <w:ind w:left="3240" w:hanging="3240"/>
    </w:pPr>
  </w:style>
  <w:style w:type="paragraph" w:customStyle="1" w:styleId="Labnumbers">
    <w:name w:val="Lab numbers"/>
    <w:basedOn w:val="Normal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i1">
    <w:name w:val="i1"/>
    <w:basedOn w:val="Normal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customStyle="1" w:styleId="o2">
    <w:name w:val="o2"/>
    <w:basedOn w:val="o1"/>
    <w:pPr>
      <w:ind w:left="3240"/>
    </w:pPr>
  </w:style>
  <w:style w:type="paragraph" w:customStyle="1" w:styleId="Helvetica24">
    <w:name w:val="Helvetica 24"/>
    <w:basedOn w:val="Normal"/>
    <w:rPr>
      <w:sz w:val="4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oopweb.com/Algorithms/Documents/AnimatedAlgorithms/VolumeFrame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udent.seas.gwu.edu/~idsv/idsv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ct.org/javalicen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Links>
    <vt:vector size="18" baseType="variant">
      <vt:variant>
        <vt:i4>6357046</vt:i4>
      </vt:variant>
      <vt:variant>
        <vt:i4>3</vt:i4>
      </vt:variant>
      <vt:variant>
        <vt:i4>0</vt:i4>
      </vt:variant>
      <vt:variant>
        <vt:i4>5</vt:i4>
      </vt:variant>
      <vt:variant>
        <vt:lpwstr>http://oopweb.com/Algorithms/Documents/AnimatedAlgorithms/VolumeFrames.html</vt:lpwstr>
      </vt:variant>
      <vt:variant>
        <vt:lpwstr/>
      </vt:variant>
      <vt:variant>
        <vt:i4>3145784</vt:i4>
      </vt:variant>
      <vt:variant>
        <vt:i4>0</vt:i4>
      </vt:variant>
      <vt:variant>
        <vt:i4>0</vt:i4>
      </vt:variant>
      <vt:variant>
        <vt:i4>5</vt:i4>
      </vt:variant>
      <vt:variant>
        <vt:lpwstr>http://www.student.seas.gwu.edu/~idsv/idsv.html</vt:lpwstr>
      </vt:variant>
      <vt:variant>
        <vt:lpwstr/>
      </vt:variant>
      <vt:variant>
        <vt:i4>3145845</vt:i4>
      </vt:variant>
      <vt:variant>
        <vt:i4>3</vt:i4>
      </vt:variant>
      <vt:variant>
        <vt:i4>0</vt:i4>
      </vt:variant>
      <vt:variant>
        <vt:i4>5</vt:i4>
      </vt:variant>
      <vt:variant>
        <vt:lpwstr>http://www.ict.org/javalicense.pdf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2003-07-08T23:00:00Z</cp:lastPrinted>
  <dcterms:created xsi:type="dcterms:W3CDTF">2017-09-10T23:20:00Z</dcterms:created>
  <dcterms:modified xsi:type="dcterms:W3CDTF">2017-09-10T23:20:00Z</dcterms:modified>
</cp:coreProperties>
</file>