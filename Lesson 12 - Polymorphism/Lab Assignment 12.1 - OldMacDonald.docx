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6E6" w:rsidRPr="00377CF9" w:rsidRDefault="00D75E54">
      <w:pPr>
        <w:jc w:val="center"/>
        <w:rPr>
          <w:rFonts w:ascii="Calibri" w:hAnsi="Calibri" w:cs="Calibri"/>
          <w:b/>
          <w:sz w:val="28"/>
          <w:szCs w:val="28"/>
        </w:rPr>
      </w:pPr>
      <w:r w:rsidRPr="00377CF9">
        <w:rPr>
          <w:rFonts w:ascii="Calibri" w:hAnsi="Calibri" w:cs="Calibri"/>
          <w:b/>
          <w:sz w:val="28"/>
          <w:szCs w:val="28"/>
        </w:rPr>
        <w:t>LAB ASSIGNMENT</w:t>
      </w:r>
    </w:p>
    <w:p w:rsidR="00F466E6" w:rsidRPr="00377CF9" w:rsidRDefault="00F466E6">
      <w:pPr>
        <w:jc w:val="center"/>
        <w:rPr>
          <w:rFonts w:ascii="Calibri" w:hAnsi="Calibri" w:cs="Calibri"/>
          <w:b/>
          <w:sz w:val="28"/>
          <w:szCs w:val="28"/>
        </w:rPr>
      </w:pPr>
    </w:p>
    <w:p w:rsidR="00F466E6" w:rsidRPr="00377CF9" w:rsidRDefault="00F466E6">
      <w:pPr>
        <w:jc w:val="center"/>
        <w:rPr>
          <w:rFonts w:ascii="Calibri" w:hAnsi="Calibri" w:cs="Calibri"/>
          <w:sz w:val="28"/>
          <w:szCs w:val="28"/>
        </w:rPr>
      </w:pPr>
      <w:proofErr w:type="spellStart"/>
      <w:r w:rsidRPr="00377CF9">
        <w:rPr>
          <w:rFonts w:ascii="Calibri" w:hAnsi="Calibri" w:cs="Calibri"/>
          <w:b/>
          <w:sz w:val="28"/>
          <w:szCs w:val="28"/>
        </w:rPr>
        <w:t>OldMacDonald</w:t>
      </w:r>
      <w:proofErr w:type="spellEnd"/>
      <w:r w:rsidRPr="00377CF9">
        <w:rPr>
          <w:rStyle w:val="FootnoteReference"/>
          <w:rFonts w:ascii="Calibri" w:hAnsi="Calibri" w:cs="Calibri"/>
          <w:b/>
          <w:sz w:val="28"/>
          <w:szCs w:val="28"/>
        </w:rPr>
        <w:footnoteReference w:id="1"/>
      </w:r>
    </w:p>
    <w:p w:rsidR="00F466E6" w:rsidRPr="00377CF9" w:rsidRDefault="00F466E6">
      <w:pPr>
        <w:rPr>
          <w:rFonts w:ascii="Calibri" w:hAnsi="Calibri" w:cs="Calibri"/>
          <w:sz w:val="22"/>
        </w:rPr>
      </w:pPr>
    </w:p>
    <w:p w:rsidR="00F466E6" w:rsidRPr="00377CF9" w:rsidRDefault="00F466E6">
      <w:pPr>
        <w:rPr>
          <w:rFonts w:ascii="Calibri" w:hAnsi="Calibri" w:cs="Calibri"/>
          <w:b/>
          <w:sz w:val="22"/>
        </w:rPr>
      </w:pPr>
      <w:r w:rsidRPr="00377CF9">
        <w:rPr>
          <w:rFonts w:ascii="Calibri" w:hAnsi="Calibri" w:cs="Calibri"/>
          <w:b/>
          <w:sz w:val="22"/>
        </w:rPr>
        <w:t>Background:</w:t>
      </w:r>
    </w:p>
    <w:p w:rsidR="00F466E6" w:rsidRPr="00377CF9" w:rsidRDefault="00F466E6">
      <w:pPr>
        <w:rPr>
          <w:rFonts w:ascii="Calibri" w:hAnsi="Calibri" w:cs="Calibri"/>
          <w:sz w:val="22"/>
        </w:rPr>
      </w:pPr>
    </w:p>
    <w:p w:rsidR="00F466E6" w:rsidRPr="00377CF9" w:rsidRDefault="00F466E6" w:rsidP="005D091F">
      <w:pPr>
        <w:numPr>
          <w:ins w:id="0" w:author="Unknown"/>
        </w:numPr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  <w:szCs w:val="22"/>
        </w:rPr>
        <w:t xml:space="preserve">In this lab, we will use the well-known song 'Old MacDonald Had a Farm' to learn about Inheritance and Polymorphism. Old MacDonald had a farm and several types of animals. Every animal shared certain characteristics. They each had a type (such as cow, chick or pig) and each made a sound (moo, cluck or oink). 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</w:p>
    <w:p w:rsidR="00F466E6" w:rsidRPr="00377CF9" w:rsidRDefault="00F466E6">
      <w:pPr>
        <w:rPr>
          <w:rFonts w:ascii="Calibri" w:hAnsi="Calibri" w:cs="Calibri"/>
          <w:b/>
          <w:bCs/>
          <w:sz w:val="22"/>
        </w:rPr>
      </w:pPr>
      <w:r w:rsidRPr="00377CF9">
        <w:rPr>
          <w:rFonts w:ascii="Calibri" w:hAnsi="Calibri" w:cs="Calibri"/>
          <w:b/>
          <w:bCs/>
          <w:sz w:val="22"/>
        </w:rPr>
        <w:t xml:space="preserve">Notes: </w:t>
      </w:r>
    </w:p>
    <w:p w:rsidR="00F466E6" w:rsidRPr="00377CF9" w:rsidRDefault="00F466E6">
      <w:pPr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</w:rPr>
        <w:t xml:space="preserve">For those unfamiliar with it, a version of the </w:t>
      </w:r>
      <w:r w:rsidRPr="00377CF9">
        <w:rPr>
          <w:rFonts w:ascii="Calibri" w:hAnsi="Calibri" w:cs="Calibri"/>
          <w:i/>
          <w:iCs/>
          <w:sz w:val="22"/>
        </w:rPr>
        <w:t xml:space="preserve">Old MacDonald </w:t>
      </w:r>
      <w:r w:rsidRPr="00377CF9">
        <w:rPr>
          <w:rFonts w:ascii="Calibri" w:hAnsi="Calibri" w:cs="Calibri"/>
          <w:sz w:val="22"/>
        </w:rPr>
        <w:t xml:space="preserve">song is found at </w:t>
      </w:r>
      <w:hyperlink r:id="rId7" w:history="1">
        <w:r w:rsidRPr="00377CF9">
          <w:rPr>
            <w:rStyle w:val="Hyperlink"/>
            <w:rFonts w:ascii="Calibri" w:hAnsi="Calibri" w:cs="Calibri"/>
            <w:sz w:val="22"/>
          </w:rPr>
          <w:t>http://www.scoutsongs.com/lyrics/oldmacdonald.html</w:t>
        </w:r>
      </w:hyperlink>
      <w:r w:rsidRPr="00377CF9">
        <w:rPr>
          <w:rFonts w:ascii="Calibri" w:hAnsi="Calibri" w:cs="Calibri"/>
          <w:sz w:val="22"/>
        </w:rPr>
        <w:t xml:space="preserve">. 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</w:p>
    <w:p w:rsidR="00137E67" w:rsidRPr="00377CF9" w:rsidRDefault="00137E67">
      <w:pPr>
        <w:rPr>
          <w:rFonts w:ascii="Calibri" w:hAnsi="Calibri" w:cs="Calibri"/>
          <w:b/>
          <w:sz w:val="22"/>
        </w:rPr>
      </w:pPr>
      <w:r w:rsidRPr="00377CF9">
        <w:rPr>
          <w:rFonts w:ascii="Calibri" w:hAnsi="Calibri" w:cs="Calibri"/>
          <w:b/>
          <w:sz w:val="22"/>
        </w:rPr>
        <w:t>Create a new project called Polymorphism.</w:t>
      </w:r>
      <w:r w:rsidR="00097FF9" w:rsidRPr="00377CF9">
        <w:rPr>
          <w:rFonts w:ascii="Calibri" w:hAnsi="Calibri" w:cs="Calibri"/>
          <w:b/>
          <w:sz w:val="22"/>
        </w:rPr>
        <w:t xml:space="preserve"> In this project, a</w:t>
      </w:r>
      <w:bookmarkStart w:id="1" w:name="_GoBack"/>
      <w:bookmarkEnd w:id="1"/>
      <w:r w:rsidR="00097FF9" w:rsidRPr="00377CF9">
        <w:rPr>
          <w:rFonts w:ascii="Calibri" w:hAnsi="Calibri" w:cs="Calibri"/>
          <w:b/>
          <w:sz w:val="22"/>
        </w:rPr>
        <w:t>dd the Animal, Cow, Farm and OldMacDonaldFarm.java files.</w:t>
      </w:r>
    </w:p>
    <w:p w:rsidR="00137E67" w:rsidRPr="00377CF9" w:rsidRDefault="00137E67">
      <w:pPr>
        <w:rPr>
          <w:rFonts w:ascii="Calibri" w:hAnsi="Calibri" w:cs="Calibri"/>
          <w:b/>
          <w:sz w:val="22"/>
        </w:rPr>
      </w:pPr>
    </w:p>
    <w:p w:rsidR="00F466E6" w:rsidRPr="00377CF9" w:rsidRDefault="00F466E6">
      <w:pPr>
        <w:rPr>
          <w:rFonts w:ascii="Calibri" w:hAnsi="Calibri" w:cs="Calibri"/>
          <w:b/>
          <w:sz w:val="22"/>
        </w:rPr>
      </w:pPr>
      <w:r w:rsidRPr="00377CF9">
        <w:rPr>
          <w:rFonts w:ascii="Calibri" w:hAnsi="Calibri" w:cs="Calibri"/>
          <w:b/>
          <w:sz w:val="22"/>
        </w:rPr>
        <w:t>Assignment:</w:t>
      </w:r>
    </w:p>
    <w:p w:rsidR="00F466E6" w:rsidRPr="00377CF9" w:rsidRDefault="00F466E6">
      <w:pPr>
        <w:rPr>
          <w:rFonts w:ascii="Calibri" w:hAnsi="Calibri" w:cs="Calibri"/>
          <w:sz w:val="22"/>
        </w:rPr>
      </w:pPr>
    </w:p>
    <w:p w:rsidR="003C26CB" w:rsidRPr="00377CF9" w:rsidRDefault="00F466E6" w:rsidP="003C26CB">
      <w:pPr>
        <w:pStyle w:val="Labnumbers"/>
        <w:numPr>
          <w:ilvl w:val="0"/>
          <w:numId w:val="1"/>
        </w:numPr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</w:rPr>
        <w:t xml:space="preserve">Once we know what it takes to be an </w:t>
      </w:r>
      <w:r w:rsidRPr="00377CF9">
        <w:rPr>
          <w:rFonts w:ascii="Calibri" w:hAnsi="Calibri" w:cs="Calibri"/>
          <w:sz w:val="20"/>
        </w:rPr>
        <w:t>Animal</w:t>
      </w:r>
      <w:r w:rsidRPr="00377CF9">
        <w:rPr>
          <w:rFonts w:ascii="Calibri" w:hAnsi="Calibri" w:cs="Calibri"/>
          <w:sz w:val="22"/>
        </w:rPr>
        <w:t xml:space="preserve">, we can define new classes for the cow, chick and pig that </w:t>
      </w:r>
      <w:r w:rsidR="00501CED" w:rsidRPr="00377CF9">
        <w:rPr>
          <w:rFonts w:ascii="Calibri" w:hAnsi="Calibri" w:cs="Calibri"/>
          <w:sz w:val="22"/>
        </w:rPr>
        <w:t>extend</w:t>
      </w:r>
      <w:r w:rsidRPr="00377CF9">
        <w:rPr>
          <w:rFonts w:ascii="Calibri" w:hAnsi="Calibri" w:cs="Calibri"/>
          <w:sz w:val="22"/>
        </w:rPr>
        <w:t xml:space="preserve"> the </w:t>
      </w:r>
      <w:r w:rsidRPr="00377CF9">
        <w:rPr>
          <w:rFonts w:ascii="Calibri" w:hAnsi="Calibri" w:cs="Calibri"/>
          <w:sz w:val="20"/>
        </w:rPr>
        <w:t>Animal</w:t>
      </w:r>
      <w:r w:rsidRPr="00377CF9">
        <w:rPr>
          <w:rFonts w:ascii="Calibri" w:hAnsi="Calibri" w:cs="Calibri"/>
          <w:sz w:val="22"/>
        </w:rPr>
        <w:t xml:space="preserve"> </w:t>
      </w:r>
      <w:r w:rsidR="00501CED" w:rsidRPr="00377CF9">
        <w:rPr>
          <w:rFonts w:ascii="Calibri" w:hAnsi="Calibri" w:cs="Calibri"/>
          <w:sz w:val="22"/>
        </w:rPr>
        <w:t>abstract class</w:t>
      </w:r>
      <w:r w:rsidR="003C26CB" w:rsidRPr="00377CF9">
        <w:rPr>
          <w:rFonts w:ascii="Calibri" w:hAnsi="Calibri" w:cs="Calibri"/>
          <w:sz w:val="22"/>
        </w:rPr>
        <w:t xml:space="preserve">. The </w:t>
      </w:r>
      <w:r w:rsidRPr="00377CF9">
        <w:rPr>
          <w:rFonts w:ascii="Calibri" w:hAnsi="Calibri" w:cs="Calibri"/>
          <w:sz w:val="20"/>
        </w:rPr>
        <w:t>Cow</w:t>
      </w:r>
      <w:r w:rsidRPr="00377CF9">
        <w:rPr>
          <w:rFonts w:ascii="Calibri" w:hAnsi="Calibri" w:cs="Calibri"/>
          <w:sz w:val="22"/>
        </w:rPr>
        <w:t xml:space="preserve"> class </w:t>
      </w:r>
      <w:r w:rsidR="003C26CB" w:rsidRPr="00377CF9">
        <w:rPr>
          <w:rFonts w:ascii="Calibri" w:hAnsi="Calibri" w:cs="Calibri"/>
          <w:sz w:val="22"/>
        </w:rPr>
        <w:t xml:space="preserve">shows </w:t>
      </w:r>
      <w:r w:rsidRPr="00377CF9">
        <w:rPr>
          <w:rFonts w:ascii="Calibri" w:hAnsi="Calibri" w:cs="Calibri"/>
          <w:sz w:val="22"/>
        </w:rPr>
        <w:t xml:space="preserve">meeting the minimum requirements to be an </w:t>
      </w:r>
      <w:r w:rsidRPr="00377CF9">
        <w:rPr>
          <w:rFonts w:ascii="Calibri" w:hAnsi="Calibri" w:cs="Calibri"/>
          <w:sz w:val="20"/>
        </w:rPr>
        <w:t>Animal</w:t>
      </w:r>
      <w:r w:rsidRPr="00377CF9">
        <w:rPr>
          <w:rFonts w:ascii="Calibri" w:hAnsi="Calibri" w:cs="Calibri"/>
          <w:sz w:val="22"/>
        </w:rPr>
        <w:t>.</w:t>
      </w:r>
    </w:p>
    <w:p w:rsidR="003C26CB" w:rsidRPr="00377CF9" w:rsidRDefault="003C26CB" w:rsidP="003C26CB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left="720" w:firstLine="0"/>
        <w:rPr>
          <w:rFonts w:ascii="Calibri" w:hAnsi="Calibri" w:cs="Calibri"/>
          <w:sz w:val="22"/>
        </w:rPr>
      </w:pPr>
    </w:p>
    <w:p w:rsidR="003C26CB" w:rsidRPr="00377CF9" w:rsidRDefault="00013CB7" w:rsidP="003C26CB">
      <w:pPr>
        <w:pStyle w:val="Labnumbers"/>
        <w:numPr>
          <w:ilvl w:val="0"/>
          <w:numId w:val="1"/>
        </w:numPr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</w:rPr>
        <w:t xml:space="preserve">Using the Cow class as an example, </w:t>
      </w:r>
      <w:r w:rsidR="00501CED" w:rsidRPr="00377CF9">
        <w:rPr>
          <w:rFonts w:ascii="Calibri" w:hAnsi="Calibri" w:cs="Calibri"/>
          <w:sz w:val="22"/>
        </w:rPr>
        <w:t>create</w:t>
      </w:r>
      <w:r w:rsidR="00F466E6" w:rsidRPr="00377CF9">
        <w:rPr>
          <w:rFonts w:ascii="Calibri" w:hAnsi="Calibri" w:cs="Calibri"/>
          <w:sz w:val="22"/>
        </w:rPr>
        <w:t xml:space="preserve"> classes for the chick and the pig. Also complete the </w:t>
      </w:r>
      <w:proofErr w:type="spellStart"/>
      <w:r w:rsidR="00F84B8C" w:rsidRPr="00377CF9">
        <w:rPr>
          <w:rFonts w:ascii="Calibri" w:hAnsi="Calibri" w:cs="Calibri"/>
          <w:sz w:val="22"/>
        </w:rPr>
        <w:t>OldMacDonaldFarm</w:t>
      </w:r>
      <w:proofErr w:type="spellEnd"/>
      <w:r w:rsidR="00F466E6" w:rsidRPr="00377CF9">
        <w:rPr>
          <w:rFonts w:ascii="Calibri" w:hAnsi="Calibri" w:cs="Calibri"/>
          <w:sz w:val="22"/>
        </w:rPr>
        <w:t xml:space="preserve"> </w:t>
      </w:r>
      <w:r w:rsidR="00F84B8C" w:rsidRPr="00377CF9">
        <w:rPr>
          <w:rFonts w:ascii="Calibri" w:hAnsi="Calibri" w:cs="Calibri"/>
          <w:sz w:val="22"/>
        </w:rPr>
        <w:t>class</w:t>
      </w:r>
      <w:r w:rsidR="00F466E6" w:rsidRPr="00377CF9">
        <w:rPr>
          <w:rFonts w:ascii="Calibri" w:hAnsi="Calibri" w:cs="Calibri"/>
          <w:sz w:val="22"/>
        </w:rPr>
        <w:t xml:space="preserve"> </w:t>
      </w:r>
      <w:r w:rsidR="003C26CB" w:rsidRPr="00377CF9">
        <w:rPr>
          <w:rFonts w:ascii="Calibri" w:hAnsi="Calibri" w:cs="Calibri"/>
          <w:sz w:val="22"/>
        </w:rPr>
        <w:t>to verify your work so far.</w:t>
      </w:r>
    </w:p>
    <w:p w:rsidR="003C26CB" w:rsidRPr="00377CF9" w:rsidRDefault="003C26CB" w:rsidP="003C26CB">
      <w:pPr>
        <w:pStyle w:val="ListParagraph"/>
        <w:rPr>
          <w:rFonts w:ascii="Calibri" w:hAnsi="Calibri" w:cs="Calibri"/>
          <w:sz w:val="22"/>
        </w:rPr>
      </w:pPr>
    </w:p>
    <w:p w:rsidR="0086100B" w:rsidRPr="00377CF9" w:rsidRDefault="003C26CB" w:rsidP="0086100B">
      <w:pPr>
        <w:pStyle w:val="Labnumbers"/>
        <w:numPr>
          <w:ilvl w:val="0"/>
          <w:numId w:val="1"/>
        </w:numPr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</w:rPr>
        <w:t>C</w:t>
      </w:r>
      <w:r w:rsidR="00F466E6" w:rsidRPr="00377CF9">
        <w:rPr>
          <w:rFonts w:ascii="Calibri" w:hAnsi="Calibri" w:cs="Calibri"/>
          <w:sz w:val="22"/>
        </w:rPr>
        <w:t>omplete</w:t>
      </w:r>
      <w:r w:rsidRPr="00377CF9">
        <w:rPr>
          <w:rFonts w:ascii="Calibri" w:hAnsi="Calibri" w:cs="Calibri"/>
          <w:sz w:val="22"/>
        </w:rPr>
        <w:t xml:space="preserve"> the</w:t>
      </w:r>
      <w:r w:rsidR="00F466E6" w:rsidRPr="00377CF9">
        <w:rPr>
          <w:rFonts w:ascii="Calibri" w:hAnsi="Calibri" w:cs="Calibri"/>
          <w:sz w:val="22"/>
        </w:rPr>
        <w:t xml:space="preserve"> </w:t>
      </w:r>
      <w:r w:rsidRPr="00377CF9">
        <w:rPr>
          <w:rFonts w:ascii="Calibri" w:hAnsi="Calibri" w:cs="Calibri"/>
          <w:sz w:val="22"/>
        </w:rPr>
        <w:t>F</w:t>
      </w:r>
      <w:r w:rsidR="00F466E6" w:rsidRPr="00377CF9">
        <w:rPr>
          <w:rFonts w:ascii="Calibri" w:hAnsi="Calibri" w:cs="Calibri"/>
          <w:sz w:val="22"/>
        </w:rPr>
        <w:t xml:space="preserve">arm </w:t>
      </w:r>
      <w:r w:rsidRPr="00377CF9">
        <w:rPr>
          <w:rFonts w:ascii="Calibri" w:hAnsi="Calibri" w:cs="Calibri"/>
          <w:sz w:val="22"/>
        </w:rPr>
        <w:t xml:space="preserve">class </w:t>
      </w:r>
      <w:r w:rsidR="00F466E6" w:rsidRPr="00377CF9">
        <w:rPr>
          <w:rFonts w:ascii="Calibri" w:hAnsi="Calibri" w:cs="Calibri"/>
          <w:sz w:val="22"/>
        </w:rPr>
        <w:t xml:space="preserve">to test all your animals. You will need to change your </w:t>
      </w:r>
      <w:r w:rsidR="00F466E6" w:rsidRPr="00377CF9">
        <w:rPr>
          <w:rFonts w:ascii="Calibri" w:hAnsi="Calibri" w:cs="Calibri"/>
          <w:i/>
          <w:iCs/>
          <w:sz w:val="22"/>
        </w:rPr>
        <w:t>OldMacDonald.java</w:t>
      </w:r>
      <w:r w:rsidR="00F466E6" w:rsidRPr="00377CF9">
        <w:rPr>
          <w:rFonts w:ascii="Calibri" w:hAnsi="Calibri" w:cs="Calibri"/>
          <w:sz w:val="22"/>
        </w:rPr>
        <w:t xml:space="preserve"> code to create an object of type </w:t>
      </w:r>
      <w:r w:rsidR="00F466E6" w:rsidRPr="00377CF9">
        <w:rPr>
          <w:rFonts w:ascii="Calibri" w:hAnsi="Calibri" w:cs="Calibri"/>
          <w:sz w:val="20"/>
        </w:rPr>
        <w:t>Farm</w:t>
      </w:r>
      <w:r w:rsidR="00F466E6" w:rsidRPr="00377CF9">
        <w:rPr>
          <w:rFonts w:ascii="Calibri" w:hAnsi="Calibri" w:cs="Calibri"/>
          <w:sz w:val="22"/>
        </w:rPr>
        <w:t xml:space="preserve"> and then to invoke its </w:t>
      </w:r>
      <w:proofErr w:type="spellStart"/>
      <w:r w:rsidR="00F466E6" w:rsidRPr="00377CF9">
        <w:rPr>
          <w:rFonts w:ascii="Calibri" w:hAnsi="Calibri" w:cs="Calibri"/>
          <w:sz w:val="20"/>
        </w:rPr>
        <w:t>animalSounds</w:t>
      </w:r>
      <w:proofErr w:type="spellEnd"/>
      <w:r w:rsidR="00F466E6" w:rsidRPr="00377CF9">
        <w:rPr>
          <w:rFonts w:ascii="Calibri" w:hAnsi="Calibri" w:cs="Calibri"/>
          <w:sz w:val="22"/>
        </w:rPr>
        <w:t xml:space="preserve"> method.</w:t>
      </w:r>
    </w:p>
    <w:p w:rsidR="0086100B" w:rsidRPr="00377CF9" w:rsidRDefault="0086100B" w:rsidP="0086100B">
      <w:pPr>
        <w:pStyle w:val="ListParagraph"/>
        <w:rPr>
          <w:rFonts w:ascii="Calibri" w:hAnsi="Calibri" w:cs="Calibri"/>
        </w:rPr>
      </w:pPr>
    </w:p>
    <w:p w:rsidR="0086100B" w:rsidRPr="00377CF9" w:rsidRDefault="00F466E6" w:rsidP="0086100B">
      <w:pPr>
        <w:pStyle w:val="Labnumbers"/>
        <w:numPr>
          <w:ilvl w:val="0"/>
          <w:numId w:val="1"/>
        </w:numPr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</w:rPr>
        <w:t xml:space="preserve">As it turns out, the chick seems a little confused. Sometimes it makes one sound, when it is feeling childish, and another when it is feeling more grown up. Its two sounds are "cheep" and "cluck". Modify the </w:t>
      </w:r>
      <w:r w:rsidRPr="00377CF9">
        <w:rPr>
          <w:rFonts w:ascii="Calibri" w:hAnsi="Calibri" w:cs="Calibri"/>
          <w:i/>
          <w:iCs/>
        </w:rPr>
        <w:t>Chick.java</w:t>
      </w:r>
      <w:r w:rsidRPr="00377CF9">
        <w:rPr>
          <w:rFonts w:ascii="Calibri" w:hAnsi="Calibri" w:cs="Calibri"/>
        </w:rPr>
        <w:t xml:space="preserve"> code to add a second constructor that sets a </w:t>
      </w:r>
      <w:proofErr w:type="spellStart"/>
      <w:r w:rsidR="00845D00" w:rsidRPr="00377CF9">
        <w:rPr>
          <w:rFonts w:ascii="Calibri" w:hAnsi="Calibri" w:cs="Calibri"/>
        </w:rPr>
        <w:t>boolean</w:t>
      </w:r>
      <w:proofErr w:type="spellEnd"/>
      <w:r w:rsidR="0075486E" w:rsidRPr="00377CF9">
        <w:rPr>
          <w:rFonts w:ascii="Calibri" w:hAnsi="Calibri" w:cs="Calibri"/>
        </w:rPr>
        <w:t xml:space="preserve">, called </w:t>
      </w:r>
      <w:proofErr w:type="spellStart"/>
      <w:r w:rsidR="0075486E" w:rsidRPr="00377CF9">
        <w:rPr>
          <w:rFonts w:ascii="Calibri" w:hAnsi="Calibri" w:cs="Calibri"/>
        </w:rPr>
        <w:t>hasTwoSounds</w:t>
      </w:r>
      <w:proofErr w:type="spellEnd"/>
      <w:r w:rsidR="0075486E" w:rsidRPr="00377CF9">
        <w:rPr>
          <w:rFonts w:ascii="Calibri" w:hAnsi="Calibri" w:cs="Calibri"/>
        </w:rPr>
        <w:t>,</w:t>
      </w:r>
      <w:r w:rsidRPr="00377CF9">
        <w:rPr>
          <w:rFonts w:ascii="Calibri" w:hAnsi="Calibri" w:cs="Calibri"/>
        </w:rPr>
        <w:t xml:space="preserve"> for the chick to indicate whether the chick makes one or two sounds. The 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getSound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gramEnd"/>
      <w:r w:rsidRPr="00377CF9">
        <w:rPr>
          <w:rFonts w:ascii="Calibri" w:hAnsi="Calibri" w:cs="Calibri"/>
          <w:sz w:val="20"/>
        </w:rPr>
        <w:t>)</w:t>
      </w:r>
      <w:r w:rsidRPr="00377CF9">
        <w:rPr>
          <w:rFonts w:ascii="Calibri" w:hAnsi="Calibri" w:cs="Calibri"/>
        </w:rPr>
        <w:t xml:space="preserve"> method returns either sound, with equal probability, if there are two sounds available. You will also have to modify your </w:t>
      </w:r>
      <w:r w:rsidRPr="00377CF9">
        <w:rPr>
          <w:rFonts w:ascii="Calibri" w:hAnsi="Calibri" w:cs="Calibri"/>
          <w:i/>
          <w:iCs/>
        </w:rPr>
        <w:t>Farm.java</w:t>
      </w:r>
      <w:r w:rsidRPr="00377CF9">
        <w:rPr>
          <w:rFonts w:ascii="Calibri" w:hAnsi="Calibri" w:cs="Calibri"/>
        </w:rPr>
        <w:t xml:space="preserve"> code to construct the </w:t>
      </w:r>
      <w:r w:rsidRPr="00377CF9">
        <w:rPr>
          <w:rFonts w:ascii="Calibri" w:hAnsi="Calibri" w:cs="Calibri"/>
          <w:sz w:val="20"/>
        </w:rPr>
        <w:t>Chick</w:t>
      </w:r>
      <w:r w:rsidRPr="00377CF9">
        <w:rPr>
          <w:rFonts w:ascii="Calibri" w:hAnsi="Calibri" w:cs="Calibri"/>
        </w:rPr>
        <w:t xml:space="preserve"> with two possible sounds.</w:t>
      </w:r>
    </w:p>
    <w:p w:rsidR="0086100B" w:rsidRPr="00377CF9" w:rsidRDefault="0086100B" w:rsidP="0086100B">
      <w:pPr>
        <w:pStyle w:val="ListParagraph"/>
        <w:rPr>
          <w:rFonts w:ascii="Calibri" w:hAnsi="Calibri" w:cs="Calibri"/>
          <w:sz w:val="22"/>
        </w:rPr>
      </w:pPr>
    </w:p>
    <w:p w:rsidR="00F466E6" w:rsidRPr="00377CF9" w:rsidRDefault="00F466E6" w:rsidP="0086100B">
      <w:pPr>
        <w:pStyle w:val="Labnumbers"/>
        <w:numPr>
          <w:ilvl w:val="0"/>
          <w:numId w:val="1"/>
        </w:numPr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</w:rPr>
        <w:t xml:space="preserve">Finally, it also came to pass that the cows received personal names, such as Elsie. Create a new class, </w:t>
      </w:r>
      <w:proofErr w:type="spellStart"/>
      <w:r w:rsidRPr="00377CF9">
        <w:rPr>
          <w:rFonts w:ascii="Calibri" w:hAnsi="Calibri" w:cs="Calibri"/>
          <w:sz w:val="20"/>
        </w:rPr>
        <w:t>NamedCow</w:t>
      </w:r>
      <w:proofErr w:type="spellEnd"/>
      <w:r w:rsidRPr="00377CF9">
        <w:rPr>
          <w:rFonts w:ascii="Calibri" w:hAnsi="Calibri" w:cs="Calibri"/>
          <w:sz w:val="22"/>
        </w:rPr>
        <w:t xml:space="preserve">, which extends the </w:t>
      </w:r>
      <w:r w:rsidRPr="00377CF9">
        <w:rPr>
          <w:rFonts w:ascii="Calibri" w:hAnsi="Calibri" w:cs="Calibri"/>
          <w:sz w:val="20"/>
        </w:rPr>
        <w:t>Cow</w:t>
      </w:r>
      <w:r w:rsidRPr="00377CF9">
        <w:rPr>
          <w:rFonts w:ascii="Calibri" w:hAnsi="Calibri" w:cs="Calibri"/>
          <w:sz w:val="22"/>
        </w:rPr>
        <w:t xml:space="preserve"> class, adding a constructor, a field for the </w:t>
      </w:r>
      <w:r w:rsidRPr="00377CF9">
        <w:rPr>
          <w:rFonts w:ascii="Calibri" w:hAnsi="Calibri" w:cs="Calibri"/>
          <w:sz w:val="20"/>
        </w:rPr>
        <w:lastRenderedPageBreak/>
        <w:t>Cow</w:t>
      </w:r>
      <w:r w:rsidRPr="00377CF9">
        <w:rPr>
          <w:rFonts w:ascii="Calibri" w:hAnsi="Calibri" w:cs="Calibri"/>
          <w:sz w:val="22"/>
        </w:rPr>
        <w:t xml:space="preserve">'s name, and a new method: </w:t>
      </w:r>
      <w:proofErr w:type="spellStart"/>
      <w:r w:rsidRPr="00377CF9">
        <w:rPr>
          <w:rFonts w:ascii="Calibri" w:hAnsi="Calibri" w:cs="Calibri"/>
          <w:sz w:val="20"/>
        </w:rPr>
        <w:t>getName</w:t>
      </w:r>
      <w:proofErr w:type="spellEnd"/>
      <w:r w:rsidRPr="00377CF9">
        <w:rPr>
          <w:rFonts w:ascii="Calibri" w:hAnsi="Calibri" w:cs="Calibri"/>
          <w:sz w:val="22"/>
        </w:rPr>
        <w:t xml:space="preserve">. Shown below is the final </w:t>
      </w:r>
      <w:r w:rsidRPr="00377CF9">
        <w:rPr>
          <w:rFonts w:ascii="Calibri" w:hAnsi="Calibri" w:cs="Calibri"/>
          <w:i/>
          <w:iCs/>
          <w:sz w:val="22"/>
        </w:rPr>
        <w:t>Farm.java</w:t>
      </w:r>
      <w:r w:rsidRPr="00377CF9">
        <w:rPr>
          <w:rFonts w:ascii="Calibri" w:hAnsi="Calibri" w:cs="Calibri"/>
          <w:sz w:val="22"/>
        </w:rPr>
        <w:t xml:space="preserve"> code to exercise all your modifications: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</w:p>
    <w:p w:rsidR="00790A6C" w:rsidRPr="00377CF9" w:rsidRDefault="00790A6C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</w:p>
    <w:p w:rsidR="00790A6C" w:rsidRPr="00377CF9" w:rsidRDefault="00790A6C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b/>
          <w:bCs/>
          <w:sz w:val="20"/>
        </w:rPr>
        <w:t>public class</w:t>
      </w:r>
      <w:r w:rsidRPr="00377CF9">
        <w:rPr>
          <w:rFonts w:ascii="Calibri" w:hAnsi="Calibri" w:cs="Calibri"/>
          <w:sz w:val="20"/>
        </w:rPr>
        <w:t xml:space="preserve"> Farm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>{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 xml:space="preserve">      private </w:t>
      </w:r>
      <w:proofErr w:type="spellStart"/>
      <w:r w:rsidRPr="00377CF9">
        <w:rPr>
          <w:rFonts w:ascii="Calibri" w:hAnsi="Calibri" w:cs="Calibri"/>
          <w:sz w:val="20"/>
        </w:rPr>
        <w:t>ArrayList</w:t>
      </w:r>
      <w:proofErr w:type="spellEnd"/>
      <w:r w:rsidRPr="00377CF9">
        <w:rPr>
          <w:rFonts w:ascii="Calibri" w:hAnsi="Calibri" w:cs="Calibri"/>
          <w:sz w:val="20"/>
        </w:rPr>
        <w:t xml:space="preserve"> &lt;Animal&gt; </w:t>
      </w:r>
      <w:proofErr w:type="spellStart"/>
      <w:r w:rsidRPr="00377CF9">
        <w:rPr>
          <w:rFonts w:ascii="Calibri" w:hAnsi="Calibri" w:cs="Calibri"/>
          <w:sz w:val="20"/>
        </w:rPr>
        <w:t>myFarm</w:t>
      </w:r>
      <w:proofErr w:type="spellEnd"/>
      <w:r w:rsidRPr="00377CF9">
        <w:rPr>
          <w:rFonts w:ascii="Calibri" w:hAnsi="Calibri" w:cs="Calibri"/>
          <w:sz w:val="20"/>
        </w:rPr>
        <w:t>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  <w:t xml:space="preserve">   public </w:t>
      </w:r>
      <w:proofErr w:type="gramStart"/>
      <w:r w:rsidRPr="00377CF9">
        <w:rPr>
          <w:rFonts w:ascii="Calibri" w:hAnsi="Calibri" w:cs="Calibri"/>
          <w:sz w:val="20"/>
        </w:rPr>
        <w:t>Farm(</w:t>
      </w:r>
      <w:proofErr w:type="gramEnd"/>
      <w:r w:rsidRPr="00377CF9">
        <w:rPr>
          <w:rFonts w:ascii="Calibri" w:hAnsi="Calibri" w:cs="Calibri"/>
          <w:sz w:val="20"/>
        </w:rPr>
        <w:t>) {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</w:t>
      </w:r>
      <w:proofErr w:type="spellStart"/>
      <w:r w:rsidRPr="00377CF9">
        <w:rPr>
          <w:rFonts w:ascii="Calibri" w:hAnsi="Calibri" w:cs="Calibri"/>
          <w:sz w:val="20"/>
        </w:rPr>
        <w:t>myFarm</w:t>
      </w:r>
      <w:proofErr w:type="spellEnd"/>
      <w:r w:rsidRPr="00377CF9">
        <w:rPr>
          <w:rFonts w:ascii="Calibri" w:hAnsi="Calibri" w:cs="Calibri"/>
          <w:sz w:val="20"/>
        </w:rPr>
        <w:t xml:space="preserve"> = new </w:t>
      </w:r>
      <w:proofErr w:type="spellStart"/>
      <w:r w:rsidRPr="00377CF9">
        <w:rPr>
          <w:rFonts w:ascii="Calibri" w:hAnsi="Calibri" w:cs="Calibri"/>
          <w:sz w:val="20"/>
        </w:rPr>
        <w:t>ArrayList</w:t>
      </w:r>
      <w:proofErr w:type="spellEnd"/>
      <w:r w:rsidRPr="00377CF9">
        <w:rPr>
          <w:rFonts w:ascii="Calibri" w:hAnsi="Calibri" w:cs="Calibri"/>
          <w:sz w:val="20"/>
        </w:rPr>
        <w:t xml:space="preserve"> &lt;Animal</w:t>
      </w:r>
      <w:proofErr w:type="gramStart"/>
      <w:r w:rsidRPr="00377CF9">
        <w:rPr>
          <w:rFonts w:ascii="Calibri" w:hAnsi="Calibri" w:cs="Calibri"/>
          <w:sz w:val="20"/>
        </w:rPr>
        <w:t>&gt;(</w:t>
      </w:r>
      <w:proofErr w:type="gramEnd"/>
      <w:r w:rsidRPr="00377CF9">
        <w:rPr>
          <w:rFonts w:ascii="Calibri" w:hAnsi="Calibri" w:cs="Calibri"/>
          <w:sz w:val="20"/>
        </w:rPr>
        <w:t>);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myFarm.add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gramEnd"/>
      <w:r w:rsidRPr="00377CF9">
        <w:rPr>
          <w:rFonts w:ascii="Calibri" w:hAnsi="Calibri" w:cs="Calibri"/>
          <w:sz w:val="20"/>
        </w:rPr>
        <w:t>new Cow());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myFarm.add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gramEnd"/>
      <w:r w:rsidRPr="00377CF9">
        <w:rPr>
          <w:rFonts w:ascii="Calibri" w:hAnsi="Calibri" w:cs="Calibri"/>
          <w:sz w:val="20"/>
        </w:rPr>
        <w:t>new Chick());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 xml:space="preserve">         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myFarm.add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gramEnd"/>
      <w:r w:rsidRPr="00377CF9">
        <w:rPr>
          <w:rFonts w:ascii="Calibri" w:hAnsi="Calibri" w:cs="Calibri"/>
          <w:sz w:val="20"/>
        </w:rPr>
        <w:t>new Pig());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 xml:space="preserve">         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myFarm.add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gramEnd"/>
      <w:r w:rsidRPr="00377CF9">
        <w:rPr>
          <w:rFonts w:ascii="Calibri" w:hAnsi="Calibri" w:cs="Calibri"/>
          <w:sz w:val="20"/>
        </w:rPr>
        <w:t xml:space="preserve">new </w:t>
      </w:r>
      <w:proofErr w:type="spellStart"/>
      <w:r w:rsidR="00F04B17" w:rsidRPr="00377CF9">
        <w:rPr>
          <w:rFonts w:ascii="Calibri" w:hAnsi="Calibri" w:cs="Calibri"/>
          <w:sz w:val="20"/>
        </w:rPr>
        <w:t>Named</w:t>
      </w:r>
      <w:r w:rsidRPr="00377CF9">
        <w:rPr>
          <w:rFonts w:ascii="Calibri" w:hAnsi="Calibri" w:cs="Calibri"/>
          <w:sz w:val="20"/>
        </w:rPr>
        <w:t>Cow</w:t>
      </w:r>
      <w:proofErr w:type="spellEnd"/>
      <w:r w:rsidRPr="00377CF9">
        <w:rPr>
          <w:rFonts w:ascii="Calibri" w:hAnsi="Calibri" w:cs="Calibri"/>
          <w:sz w:val="20"/>
        </w:rPr>
        <w:t>(“Elsie</w:t>
      </w:r>
      <w:r w:rsidR="003C26CB" w:rsidRPr="00377CF9">
        <w:rPr>
          <w:rFonts w:ascii="Calibri" w:hAnsi="Calibri" w:cs="Calibri"/>
          <w:sz w:val="20"/>
        </w:rPr>
        <w:t>”</w:t>
      </w:r>
      <w:r w:rsidRPr="00377CF9">
        <w:rPr>
          <w:rFonts w:ascii="Calibri" w:hAnsi="Calibri" w:cs="Calibri"/>
          <w:sz w:val="20"/>
        </w:rPr>
        <w:t>));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  <w:t xml:space="preserve">   }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  <w:t xml:space="preserve">   public void 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animalSounds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gramEnd"/>
      <w:r w:rsidRPr="00377CF9">
        <w:rPr>
          <w:rFonts w:ascii="Calibri" w:hAnsi="Calibri" w:cs="Calibri"/>
          <w:sz w:val="20"/>
        </w:rPr>
        <w:t>){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Animal temp;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</w:t>
      </w:r>
      <w:proofErr w:type="gramStart"/>
      <w:r w:rsidRPr="00377CF9">
        <w:rPr>
          <w:rFonts w:ascii="Calibri" w:hAnsi="Calibri" w:cs="Calibri"/>
          <w:sz w:val="20"/>
        </w:rPr>
        <w:t>for(</w:t>
      </w:r>
      <w:proofErr w:type="spellStart"/>
      <w:proofErr w:type="gramEnd"/>
      <w:r w:rsidRPr="00377CF9">
        <w:rPr>
          <w:rFonts w:ascii="Calibri" w:hAnsi="Calibri" w:cs="Calibri"/>
          <w:sz w:val="20"/>
        </w:rPr>
        <w:t>int</w:t>
      </w:r>
      <w:proofErr w:type="spellEnd"/>
      <w:r w:rsidRPr="00377CF9">
        <w:rPr>
          <w:rFonts w:ascii="Calibri" w:hAnsi="Calibri" w:cs="Calibri"/>
          <w:sz w:val="20"/>
        </w:rPr>
        <w:t xml:space="preserve"> </w:t>
      </w:r>
      <w:proofErr w:type="spellStart"/>
      <w:r w:rsidRPr="00377CF9">
        <w:rPr>
          <w:rFonts w:ascii="Calibri" w:hAnsi="Calibri" w:cs="Calibri"/>
          <w:sz w:val="20"/>
        </w:rPr>
        <w:t>i</w:t>
      </w:r>
      <w:proofErr w:type="spellEnd"/>
      <w:r w:rsidRPr="00377CF9">
        <w:rPr>
          <w:rFonts w:ascii="Calibri" w:hAnsi="Calibri" w:cs="Calibri"/>
          <w:sz w:val="20"/>
        </w:rPr>
        <w:t xml:space="preserve"> = 0; </w:t>
      </w:r>
      <w:proofErr w:type="spellStart"/>
      <w:r w:rsidRPr="00377CF9">
        <w:rPr>
          <w:rFonts w:ascii="Calibri" w:hAnsi="Calibri" w:cs="Calibri"/>
          <w:sz w:val="20"/>
        </w:rPr>
        <w:t>i</w:t>
      </w:r>
      <w:proofErr w:type="spellEnd"/>
      <w:r w:rsidRPr="00377CF9">
        <w:rPr>
          <w:rFonts w:ascii="Calibri" w:hAnsi="Calibri" w:cs="Calibri"/>
          <w:sz w:val="20"/>
        </w:rPr>
        <w:t xml:space="preserve"> &lt; </w:t>
      </w:r>
      <w:proofErr w:type="spellStart"/>
      <w:r w:rsidRPr="00377CF9">
        <w:rPr>
          <w:rFonts w:ascii="Calibri" w:hAnsi="Calibri" w:cs="Calibri"/>
          <w:sz w:val="20"/>
        </w:rPr>
        <w:t>myFarm.size</w:t>
      </w:r>
      <w:proofErr w:type="spellEnd"/>
      <w:r w:rsidRPr="00377CF9">
        <w:rPr>
          <w:rFonts w:ascii="Calibri" w:hAnsi="Calibri" w:cs="Calibri"/>
          <w:sz w:val="20"/>
        </w:rPr>
        <w:t xml:space="preserve">(); </w:t>
      </w:r>
      <w:proofErr w:type="spellStart"/>
      <w:r w:rsidRPr="00377CF9">
        <w:rPr>
          <w:rFonts w:ascii="Calibri" w:hAnsi="Calibri" w:cs="Calibri"/>
          <w:sz w:val="20"/>
        </w:rPr>
        <w:t>i</w:t>
      </w:r>
      <w:proofErr w:type="spellEnd"/>
      <w:r w:rsidRPr="00377CF9">
        <w:rPr>
          <w:rFonts w:ascii="Calibri" w:hAnsi="Calibri" w:cs="Calibri"/>
          <w:sz w:val="20"/>
        </w:rPr>
        <w:t>++){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temp = </w:t>
      </w:r>
      <w:proofErr w:type="spellStart"/>
      <w:r w:rsidRPr="00377CF9">
        <w:rPr>
          <w:rFonts w:ascii="Calibri" w:hAnsi="Calibri" w:cs="Calibri"/>
          <w:sz w:val="20"/>
        </w:rPr>
        <w:t>myFarm.get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spellStart"/>
      <w:r w:rsidRPr="00377CF9">
        <w:rPr>
          <w:rFonts w:ascii="Calibri" w:hAnsi="Calibri" w:cs="Calibri"/>
          <w:sz w:val="20"/>
        </w:rPr>
        <w:t>i</w:t>
      </w:r>
      <w:proofErr w:type="spellEnd"/>
      <w:r w:rsidRPr="00377CF9">
        <w:rPr>
          <w:rFonts w:ascii="Calibri" w:hAnsi="Calibri" w:cs="Calibri"/>
          <w:sz w:val="20"/>
        </w:rPr>
        <w:t>);</w:t>
      </w:r>
    </w:p>
    <w:p w:rsidR="00F466E6" w:rsidRPr="00377CF9" w:rsidRDefault="00F466E6" w:rsidP="00676535">
      <w:pPr>
        <w:pStyle w:val="Labnumbers"/>
        <w:ind w:right="-270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</w:t>
      </w:r>
      <w:proofErr w:type="spellStart"/>
      <w:r w:rsidRPr="00377CF9">
        <w:rPr>
          <w:rFonts w:ascii="Calibri" w:hAnsi="Calibri" w:cs="Calibri"/>
          <w:sz w:val="20"/>
        </w:rPr>
        <w:t>System.out.println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temp.getType</w:t>
      </w:r>
      <w:proofErr w:type="spellEnd"/>
      <w:proofErr w:type="gramEnd"/>
      <w:r w:rsidRPr="00377CF9">
        <w:rPr>
          <w:rFonts w:ascii="Calibri" w:hAnsi="Calibri" w:cs="Calibri"/>
          <w:sz w:val="20"/>
        </w:rPr>
        <w:t xml:space="preserve">() + " goes " + </w:t>
      </w:r>
      <w:proofErr w:type="spellStart"/>
      <w:r w:rsidRPr="00377CF9">
        <w:rPr>
          <w:rFonts w:ascii="Calibri" w:hAnsi="Calibri" w:cs="Calibri"/>
          <w:sz w:val="20"/>
        </w:rPr>
        <w:t>temp.getSound</w:t>
      </w:r>
      <w:proofErr w:type="spellEnd"/>
      <w:r w:rsidRPr="00377CF9">
        <w:rPr>
          <w:rFonts w:ascii="Calibri" w:hAnsi="Calibri" w:cs="Calibri"/>
          <w:sz w:val="20"/>
        </w:rPr>
        <w:t>());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}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 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</w:t>
      </w:r>
      <w:proofErr w:type="spellStart"/>
      <w:r w:rsidRPr="00377CF9">
        <w:rPr>
          <w:rFonts w:ascii="Calibri" w:hAnsi="Calibri" w:cs="Calibri"/>
          <w:sz w:val="20"/>
        </w:rPr>
        <w:t>NamedCow</w:t>
      </w:r>
      <w:proofErr w:type="spellEnd"/>
      <w:r w:rsidRPr="00377CF9">
        <w:rPr>
          <w:rFonts w:ascii="Calibri" w:hAnsi="Calibri" w:cs="Calibri"/>
          <w:sz w:val="20"/>
        </w:rPr>
        <w:t xml:space="preserve"> named = (</w:t>
      </w:r>
      <w:proofErr w:type="spellStart"/>
      <w:r w:rsidRPr="00377CF9">
        <w:rPr>
          <w:rFonts w:ascii="Calibri" w:hAnsi="Calibri" w:cs="Calibri"/>
          <w:sz w:val="20"/>
        </w:rPr>
        <w:t>NamedCow</w:t>
      </w:r>
      <w:proofErr w:type="spellEnd"/>
      <w:r w:rsidRPr="00377CF9">
        <w:rPr>
          <w:rFonts w:ascii="Calibri" w:hAnsi="Calibri" w:cs="Calibri"/>
          <w:sz w:val="20"/>
        </w:rPr>
        <w:t>)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myFarm.get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gramEnd"/>
      <w:r w:rsidR="00F04B17" w:rsidRPr="00377CF9">
        <w:rPr>
          <w:rFonts w:ascii="Calibri" w:hAnsi="Calibri" w:cs="Calibri"/>
          <w:sz w:val="20"/>
        </w:rPr>
        <w:t>3</w:t>
      </w:r>
      <w:r w:rsidRPr="00377CF9">
        <w:rPr>
          <w:rFonts w:ascii="Calibri" w:hAnsi="Calibri" w:cs="Calibri"/>
          <w:sz w:val="20"/>
        </w:rPr>
        <w:t>);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  <w:t xml:space="preserve">   </w:t>
      </w:r>
      <w:proofErr w:type="spellStart"/>
      <w:r w:rsidRPr="00377CF9">
        <w:rPr>
          <w:rFonts w:ascii="Calibri" w:hAnsi="Calibri" w:cs="Calibri"/>
          <w:sz w:val="20"/>
        </w:rPr>
        <w:t>System.out.println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named.getName</w:t>
      </w:r>
      <w:proofErr w:type="spellEnd"/>
      <w:proofErr w:type="gramEnd"/>
      <w:r w:rsidRPr="00377CF9">
        <w:rPr>
          <w:rFonts w:ascii="Calibri" w:hAnsi="Calibri" w:cs="Calibri"/>
          <w:sz w:val="20"/>
        </w:rPr>
        <w:t>());</w:t>
      </w:r>
    </w:p>
    <w:p w:rsidR="00F466E6" w:rsidRPr="00377CF9" w:rsidRDefault="00F466E6">
      <w:pPr>
        <w:pStyle w:val="Labnumbers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</w:r>
      <w:r w:rsidRPr="00377CF9">
        <w:rPr>
          <w:rFonts w:ascii="Calibri" w:hAnsi="Calibri" w:cs="Calibri"/>
          <w:sz w:val="20"/>
        </w:rPr>
        <w:tab/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0"/>
        </w:rPr>
      </w:pPr>
      <w:r w:rsidRPr="00377CF9">
        <w:rPr>
          <w:rFonts w:ascii="Calibri" w:hAnsi="Calibri" w:cs="Calibri"/>
          <w:sz w:val="20"/>
        </w:rPr>
        <w:tab/>
        <w:t>}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</w:p>
    <w:p w:rsidR="0086100B" w:rsidRPr="00377CF9" w:rsidRDefault="00F466E6" w:rsidP="008204B4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left="0"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</w:rPr>
        <w:t xml:space="preserve">Make sure that you understand what you've just accomplished. Having an </w:t>
      </w:r>
      <w:proofErr w:type="spellStart"/>
      <w:r w:rsidR="004B6FA7" w:rsidRPr="00377CF9">
        <w:rPr>
          <w:rFonts w:ascii="Calibri" w:hAnsi="Calibri" w:cs="Calibri"/>
          <w:sz w:val="22"/>
        </w:rPr>
        <w:t>ArrayList</w:t>
      </w:r>
      <w:proofErr w:type="spellEnd"/>
      <w:r w:rsidRPr="00377CF9">
        <w:rPr>
          <w:rFonts w:ascii="Calibri" w:hAnsi="Calibri" w:cs="Calibri"/>
          <w:sz w:val="22"/>
        </w:rPr>
        <w:t xml:space="preserve"> of </w:t>
      </w:r>
      <w:r w:rsidRPr="00377CF9">
        <w:rPr>
          <w:rFonts w:ascii="Calibri" w:hAnsi="Calibri" w:cs="Calibri"/>
          <w:sz w:val="20"/>
        </w:rPr>
        <w:t>Animal</w:t>
      </w:r>
      <w:r w:rsidR="008204B4" w:rsidRPr="00377CF9">
        <w:rPr>
          <w:rFonts w:ascii="Calibri" w:hAnsi="Calibri" w:cs="Calibri"/>
          <w:sz w:val="22"/>
        </w:rPr>
        <w:t xml:space="preserve"> </w:t>
      </w:r>
      <w:r w:rsidRPr="00377CF9">
        <w:rPr>
          <w:rFonts w:ascii="Calibri" w:hAnsi="Calibri" w:cs="Calibri"/>
          <w:sz w:val="22"/>
        </w:rPr>
        <w:t xml:space="preserve">objects and then having the 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getSound</w:t>
      </w:r>
      <w:proofErr w:type="spellEnd"/>
      <w:r w:rsidRPr="00377CF9">
        <w:rPr>
          <w:rFonts w:ascii="Calibri" w:hAnsi="Calibri" w:cs="Calibri"/>
          <w:sz w:val="20"/>
        </w:rPr>
        <w:t>(</w:t>
      </w:r>
      <w:proofErr w:type="gramEnd"/>
      <w:r w:rsidRPr="00377CF9">
        <w:rPr>
          <w:rFonts w:ascii="Calibri" w:hAnsi="Calibri" w:cs="Calibri"/>
          <w:sz w:val="20"/>
        </w:rPr>
        <w:t>)</w:t>
      </w:r>
      <w:r w:rsidRPr="00377CF9">
        <w:rPr>
          <w:rFonts w:ascii="Calibri" w:hAnsi="Calibri" w:cs="Calibri"/>
          <w:sz w:val="22"/>
        </w:rPr>
        <w:t xml:space="preserve"> method dynamically decide what sound to make is known as </w:t>
      </w:r>
      <w:r w:rsidRPr="00377CF9">
        <w:rPr>
          <w:rFonts w:ascii="Calibri" w:hAnsi="Calibri" w:cs="Calibri"/>
          <w:i/>
          <w:iCs/>
          <w:sz w:val="22"/>
        </w:rPr>
        <w:t>polymorphism</w:t>
      </w:r>
      <w:r w:rsidRPr="00377CF9">
        <w:rPr>
          <w:rFonts w:ascii="Calibri" w:hAnsi="Calibri" w:cs="Calibri"/>
          <w:sz w:val="22"/>
        </w:rPr>
        <w:t xml:space="preserve">. This is also known as </w:t>
      </w:r>
      <w:r w:rsidRPr="00377CF9">
        <w:rPr>
          <w:rFonts w:ascii="Calibri" w:hAnsi="Calibri" w:cs="Calibri"/>
          <w:i/>
          <w:iCs/>
          <w:sz w:val="22"/>
        </w:rPr>
        <w:t>late binding</w:t>
      </w:r>
      <w:r w:rsidRPr="00377CF9">
        <w:rPr>
          <w:rFonts w:ascii="Calibri" w:hAnsi="Calibri" w:cs="Calibri"/>
          <w:sz w:val="22"/>
        </w:rPr>
        <w:t xml:space="preserve"> because it wasn't known until run-time that </w:t>
      </w:r>
      <w:proofErr w:type="spellStart"/>
      <w:proofErr w:type="gramStart"/>
      <w:r w:rsidRPr="00377CF9">
        <w:rPr>
          <w:rFonts w:ascii="Calibri" w:hAnsi="Calibri" w:cs="Calibri"/>
          <w:sz w:val="20"/>
        </w:rPr>
        <w:t>a</w:t>
      </w:r>
      <w:r w:rsidR="00FC1A5B" w:rsidRPr="00377CF9">
        <w:rPr>
          <w:rFonts w:ascii="Calibri" w:hAnsi="Calibri" w:cs="Calibri"/>
          <w:sz w:val="20"/>
        </w:rPr>
        <w:t>.get</w:t>
      </w:r>
      <w:proofErr w:type="spellEnd"/>
      <w:r w:rsidR="00FC1A5B" w:rsidRPr="00377CF9">
        <w:rPr>
          <w:rFonts w:ascii="Calibri" w:hAnsi="Calibri" w:cs="Calibri"/>
          <w:sz w:val="20"/>
        </w:rPr>
        <w:t>(</w:t>
      </w:r>
      <w:proofErr w:type="gramEnd"/>
      <w:r w:rsidRPr="00377CF9">
        <w:rPr>
          <w:rFonts w:ascii="Calibri" w:hAnsi="Calibri" w:cs="Calibri"/>
          <w:sz w:val="20"/>
        </w:rPr>
        <w:t>1</w:t>
      </w:r>
      <w:r w:rsidR="00FC1A5B" w:rsidRPr="00377CF9">
        <w:rPr>
          <w:rFonts w:ascii="Calibri" w:hAnsi="Calibri" w:cs="Calibri"/>
          <w:sz w:val="20"/>
        </w:rPr>
        <w:t>)</w:t>
      </w:r>
      <w:r w:rsidRPr="00377CF9">
        <w:rPr>
          <w:rFonts w:ascii="Calibri" w:hAnsi="Calibri" w:cs="Calibri"/>
          <w:sz w:val="22"/>
        </w:rPr>
        <w:t xml:space="preserve">, for example, really was a </w:t>
      </w:r>
      <w:r w:rsidRPr="00377CF9">
        <w:rPr>
          <w:rFonts w:ascii="Calibri" w:hAnsi="Calibri" w:cs="Calibri"/>
          <w:sz w:val="20"/>
        </w:rPr>
        <w:t>Chick</w:t>
      </w:r>
      <w:r w:rsidRPr="00377CF9">
        <w:rPr>
          <w:rFonts w:ascii="Calibri" w:hAnsi="Calibri" w:cs="Calibri"/>
          <w:sz w:val="22"/>
        </w:rPr>
        <w:t xml:space="preserve"> object.</w:t>
      </w:r>
    </w:p>
    <w:p w:rsidR="0086100B" w:rsidRPr="00377CF9" w:rsidRDefault="0086100B" w:rsidP="0086100B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left="720" w:firstLine="0"/>
        <w:rPr>
          <w:rFonts w:ascii="Calibri" w:hAnsi="Calibri" w:cs="Calibri"/>
          <w:sz w:val="22"/>
        </w:rPr>
      </w:pPr>
    </w:p>
    <w:p w:rsidR="00F466E6" w:rsidRPr="00377CF9" w:rsidRDefault="00F466E6" w:rsidP="008204B4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left="0"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</w:rPr>
        <w:t xml:space="preserve">You started with an </w:t>
      </w:r>
      <w:r w:rsidR="008B43F3" w:rsidRPr="00377CF9">
        <w:rPr>
          <w:rFonts w:ascii="Calibri" w:hAnsi="Calibri" w:cs="Calibri"/>
          <w:i/>
          <w:iCs/>
          <w:sz w:val="22"/>
        </w:rPr>
        <w:t>abstract class</w:t>
      </w:r>
      <w:r w:rsidRPr="00377CF9">
        <w:rPr>
          <w:rFonts w:ascii="Calibri" w:hAnsi="Calibri" w:cs="Calibri"/>
          <w:sz w:val="22"/>
        </w:rPr>
        <w:t xml:space="preserve"> for an </w:t>
      </w:r>
      <w:r w:rsidRPr="00377CF9">
        <w:rPr>
          <w:rFonts w:ascii="Calibri" w:hAnsi="Calibri" w:cs="Calibri"/>
          <w:sz w:val="20"/>
        </w:rPr>
        <w:t>Animal</w:t>
      </w:r>
      <w:r w:rsidRPr="00377CF9">
        <w:rPr>
          <w:rFonts w:ascii="Calibri" w:hAnsi="Calibri" w:cs="Calibri"/>
          <w:sz w:val="22"/>
        </w:rPr>
        <w:t xml:space="preserve"> and then used the keyword </w:t>
      </w:r>
      <w:r w:rsidR="009F7C5E" w:rsidRPr="00377CF9">
        <w:rPr>
          <w:rFonts w:ascii="Calibri" w:hAnsi="Calibri" w:cs="Calibri"/>
          <w:b/>
          <w:bCs/>
          <w:sz w:val="20"/>
        </w:rPr>
        <w:t>extend</w:t>
      </w:r>
      <w:r w:rsidRPr="00377CF9">
        <w:rPr>
          <w:rFonts w:ascii="Calibri" w:hAnsi="Calibri" w:cs="Calibri"/>
          <w:b/>
          <w:bCs/>
          <w:sz w:val="20"/>
        </w:rPr>
        <w:t>s</w:t>
      </w:r>
      <w:r w:rsidRPr="00377CF9">
        <w:rPr>
          <w:rFonts w:ascii="Calibri" w:hAnsi="Calibri" w:cs="Calibri"/>
          <w:sz w:val="22"/>
        </w:rPr>
        <w:t xml:space="preserve"> in making the three types of animals. Then you created a specialized version of the </w:t>
      </w:r>
      <w:r w:rsidRPr="00377CF9">
        <w:rPr>
          <w:rFonts w:ascii="Calibri" w:hAnsi="Calibri" w:cs="Calibri"/>
          <w:sz w:val="20"/>
        </w:rPr>
        <w:t>Cow</w:t>
      </w:r>
      <w:r w:rsidRPr="00377CF9">
        <w:rPr>
          <w:rFonts w:ascii="Calibri" w:hAnsi="Calibri" w:cs="Calibri"/>
          <w:sz w:val="22"/>
        </w:rPr>
        <w:t xml:space="preserve">, a </w:t>
      </w:r>
      <w:proofErr w:type="spellStart"/>
      <w:r w:rsidRPr="00377CF9">
        <w:rPr>
          <w:rFonts w:ascii="Calibri" w:hAnsi="Calibri" w:cs="Calibri"/>
          <w:sz w:val="20"/>
        </w:rPr>
        <w:t>NamedCow</w:t>
      </w:r>
      <w:proofErr w:type="spellEnd"/>
      <w:r w:rsidRPr="00377CF9">
        <w:rPr>
          <w:rFonts w:ascii="Calibri" w:hAnsi="Calibri" w:cs="Calibri"/>
          <w:sz w:val="22"/>
        </w:rPr>
        <w:t xml:space="preserve">, using the keyword </w:t>
      </w:r>
      <w:r w:rsidRPr="00377CF9">
        <w:rPr>
          <w:rFonts w:ascii="Calibri" w:hAnsi="Calibri" w:cs="Calibri"/>
          <w:b/>
          <w:bCs/>
          <w:sz w:val="20"/>
        </w:rPr>
        <w:t>extends</w:t>
      </w:r>
      <w:r w:rsidRPr="00377CF9">
        <w:rPr>
          <w:rFonts w:ascii="Calibri" w:hAnsi="Calibri" w:cs="Calibri"/>
          <w:sz w:val="22"/>
        </w:rPr>
        <w:t xml:space="preserve">. This illustrates the concept of </w:t>
      </w:r>
      <w:r w:rsidRPr="00377CF9">
        <w:rPr>
          <w:rFonts w:ascii="Calibri" w:hAnsi="Calibri" w:cs="Calibri"/>
          <w:i/>
          <w:sz w:val="22"/>
        </w:rPr>
        <w:t>inheritance</w:t>
      </w:r>
      <w:r w:rsidRPr="00377CF9">
        <w:rPr>
          <w:rFonts w:ascii="Calibri" w:hAnsi="Calibri" w:cs="Calibri"/>
          <w:sz w:val="22"/>
        </w:rPr>
        <w:t xml:space="preserve">. The </w:t>
      </w:r>
      <w:proofErr w:type="spellStart"/>
      <w:r w:rsidRPr="00377CF9">
        <w:rPr>
          <w:rFonts w:ascii="Calibri" w:hAnsi="Calibri" w:cs="Calibri"/>
          <w:sz w:val="20"/>
        </w:rPr>
        <w:t>NamedCow</w:t>
      </w:r>
      <w:proofErr w:type="spellEnd"/>
      <w:r w:rsidRPr="00377CF9">
        <w:rPr>
          <w:rFonts w:ascii="Calibri" w:hAnsi="Calibri" w:cs="Calibri"/>
          <w:sz w:val="22"/>
        </w:rPr>
        <w:t xml:space="preserve"> had all the attributes and methods of the </w:t>
      </w:r>
      <w:r w:rsidRPr="00377CF9">
        <w:rPr>
          <w:rFonts w:ascii="Calibri" w:hAnsi="Calibri" w:cs="Calibri"/>
          <w:sz w:val="20"/>
        </w:rPr>
        <w:t>Cow</w:t>
      </w:r>
      <w:r w:rsidRPr="00377CF9">
        <w:rPr>
          <w:rFonts w:ascii="Calibri" w:hAnsi="Calibri" w:cs="Calibri"/>
          <w:sz w:val="22"/>
        </w:rPr>
        <w:t xml:space="preserve"> and then added some: a new field and a new method to access the cow's name.</w:t>
      </w:r>
    </w:p>
    <w:p w:rsidR="00F466E6" w:rsidRPr="00377CF9" w:rsidRDefault="00F466E6">
      <w:pPr>
        <w:rPr>
          <w:rFonts w:ascii="Calibri" w:hAnsi="Calibri" w:cs="Calibri"/>
          <w:sz w:val="22"/>
        </w:rPr>
      </w:pPr>
    </w:p>
    <w:p w:rsidR="00F466E6" w:rsidRPr="00377CF9" w:rsidRDefault="00F466E6">
      <w:pPr>
        <w:rPr>
          <w:rFonts w:ascii="Calibri" w:hAnsi="Calibri" w:cs="Calibri"/>
          <w:b/>
          <w:sz w:val="22"/>
          <w:u w:val="single"/>
        </w:rPr>
      </w:pPr>
    </w:p>
    <w:p w:rsidR="00F466E6" w:rsidRPr="00377CF9" w:rsidRDefault="00F466E6">
      <w:pPr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b/>
          <w:sz w:val="22"/>
        </w:rPr>
        <w:t>Instructions:</w:t>
      </w:r>
    </w:p>
    <w:p w:rsidR="00F466E6" w:rsidRPr="00377CF9" w:rsidRDefault="00F466E6">
      <w:pPr>
        <w:rPr>
          <w:rFonts w:ascii="Calibri" w:hAnsi="Calibri" w:cs="Calibri"/>
          <w:sz w:val="22"/>
        </w:rPr>
      </w:pP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sz w:val="22"/>
        </w:rPr>
        <w:t>Your lab assignment should consist of the following 7 files: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rFonts w:ascii="Calibri" w:hAnsi="Calibri" w:cs="Calibri"/>
          <w:sz w:val="22"/>
        </w:rPr>
      </w:pP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i/>
          <w:iCs/>
          <w:sz w:val="22"/>
        </w:rPr>
        <w:t>Animal.java</w:t>
      </w:r>
      <w:r w:rsidRPr="00377CF9">
        <w:rPr>
          <w:rFonts w:ascii="Calibri" w:hAnsi="Calibri" w:cs="Calibri"/>
          <w:sz w:val="22"/>
        </w:rPr>
        <w:t xml:space="preserve"> – </w:t>
      </w:r>
      <w:r w:rsidR="005D091F" w:rsidRPr="00377CF9">
        <w:rPr>
          <w:rFonts w:ascii="Calibri" w:hAnsi="Calibri" w:cs="Calibri"/>
          <w:sz w:val="22"/>
        </w:rPr>
        <w:t>abstract class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i/>
          <w:iCs/>
          <w:sz w:val="22"/>
        </w:rPr>
        <w:t>Chick.java</w:t>
      </w:r>
      <w:r w:rsidRPr="00377CF9">
        <w:rPr>
          <w:rFonts w:ascii="Calibri" w:hAnsi="Calibri" w:cs="Calibri"/>
          <w:sz w:val="22"/>
        </w:rPr>
        <w:t xml:space="preserve">, </w:t>
      </w:r>
      <w:r w:rsidRPr="00377CF9">
        <w:rPr>
          <w:rFonts w:ascii="Calibri" w:hAnsi="Calibri" w:cs="Calibri"/>
          <w:i/>
          <w:iCs/>
          <w:sz w:val="22"/>
        </w:rPr>
        <w:t>Cow.java</w:t>
      </w:r>
      <w:r w:rsidRPr="00377CF9">
        <w:rPr>
          <w:rFonts w:ascii="Calibri" w:hAnsi="Calibri" w:cs="Calibri"/>
          <w:sz w:val="22"/>
        </w:rPr>
        <w:t xml:space="preserve">, </w:t>
      </w:r>
      <w:r w:rsidRPr="00377CF9">
        <w:rPr>
          <w:rFonts w:ascii="Calibri" w:hAnsi="Calibri" w:cs="Calibri"/>
          <w:i/>
          <w:iCs/>
          <w:sz w:val="22"/>
        </w:rPr>
        <w:t>Pig.java</w:t>
      </w:r>
      <w:r w:rsidRPr="00377CF9">
        <w:rPr>
          <w:rFonts w:ascii="Calibri" w:hAnsi="Calibri" w:cs="Calibri"/>
          <w:sz w:val="22"/>
        </w:rPr>
        <w:t xml:space="preserve"> – </w:t>
      </w:r>
      <w:r w:rsidR="00501CED" w:rsidRPr="00377CF9">
        <w:rPr>
          <w:rFonts w:ascii="Calibri" w:hAnsi="Calibri" w:cs="Calibri"/>
          <w:sz w:val="22"/>
        </w:rPr>
        <w:t>extensions</w:t>
      </w:r>
      <w:r w:rsidRPr="00377CF9">
        <w:rPr>
          <w:rFonts w:ascii="Calibri" w:hAnsi="Calibri" w:cs="Calibri"/>
          <w:sz w:val="22"/>
        </w:rPr>
        <w:t xml:space="preserve"> of the Animal </w:t>
      </w:r>
      <w:r w:rsidR="004F3055" w:rsidRPr="00377CF9">
        <w:rPr>
          <w:rFonts w:ascii="Calibri" w:hAnsi="Calibri" w:cs="Calibri"/>
          <w:sz w:val="22"/>
        </w:rPr>
        <w:t>abstract class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i/>
          <w:iCs/>
          <w:sz w:val="22"/>
        </w:rPr>
        <w:t>NamedCow.java</w:t>
      </w:r>
      <w:r w:rsidRPr="00377CF9">
        <w:rPr>
          <w:rFonts w:ascii="Calibri" w:hAnsi="Calibri" w:cs="Calibri"/>
          <w:sz w:val="22"/>
        </w:rPr>
        <w:t xml:space="preserve"> – subclass of the Cow class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i/>
          <w:iCs/>
          <w:sz w:val="22"/>
        </w:rPr>
        <w:t>Farm.java</w:t>
      </w:r>
      <w:r w:rsidRPr="00377CF9">
        <w:rPr>
          <w:rFonts w:ascii="Calibri" w:hAnsi="Calibri" w:cs="Calibri"/>
          <w:sz w:val="22"/>
        </w:rPr>
        <w:t xml:space="preserve"> – collection of Animal objects</w:t>
      </w:r>
    </w:p>
    <w:p w:rsidR="00F466E6" w:rsidRPr="00377CF9" w:rsidRDefault="00F466E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i/>
          <w:iCs/>
          <w:sz w:val="22"/>
        </w:rPr>
        <w:lastRenderedPageBreak/>
        <w:t>OldMacDonald</w:t>
      </w:r>
      <w:r w:rsidR="008538CF" w:rsidRPr="00377CF9">
        <w:rPr>
          <w:rFonts w:ascii="Calibri" w:hAnsi="Calibri" w:cs="Calibri"/>
          <w:i/>
          <w:iCs/>
          <w:sz w:val="22"/>
        </w:rPr>
        <w:t>Farm</w:t>
      </w:r>
      <w:r w:rsidRPr="00377CF9">
        <w:rPr>
          <w:rFonts w:ascii="Calibri" w:hAnsi="Calibri" w:cs="Calibri"/>
          <w:i/>
          <w:iCs/>
          <w:sz w:val="22"/>
        </w:rPr>
        <w:t>.java</w:t>
      </w:r>
      <w:r w:rsidRPr="00377CF9">
        <w:rPr>
          <w:rFonts w:ascii="Calibri" w:hAnsi="Calibri" w:cs="Calibri"/>
          <w:sz w:val="22"/>
        </w:rPr>
        <w:t xml:space="preserve"> – testing class</w:t>
      </w:r>
    </w:p>
    <w:p w:rsidR="00F466E6" w:rsidRPr="00377CF9" w:rsidRDefault="00F466E6">
      <w:pPr>
        <w:rPr>
          <w:rFonts w:ascii="Calibri" w:hAnsi="Calibri" w:cs="Calibri"/>
          <w:iCs/>
          <w:sz w:val="22"/>
        </w:rPr>
      </w:pPr>
    </w:p>
    <w:p w:rsidR="008204B4" w:rsidRPr="00377CF9" w:rsidRDefault="008204B4">
      <w:pPr>
        <w:rPr>
          <w:rFonts w:ascii="Calibri" w:hAnsi="Calibri" w:cs="Calibri"/>
          <w:iCs/>
          <w:sz w:val="22"/>
        </w:rPr>
      </w:pPr>
      <w:r w:rsidRPr="00377CF9">
        <w:rPr>
          <w:rFonts w:ascii="Calibri" w:hAnsi="Calibri" w:cs="Calibri"/>
          <w:iCs/>
          <w:sz w:val="22"/>
        </w:rPr>
        <w:t xml:space="preserve">Turn in </w:t>
      </w:r>
    </w:p>
    <w:p w:rsidR="008204B4" w:rsidRPr="00377CF9" w:rsidRDefault="008204B4" w:rsidP="008204B4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i/>
          <w:iCs/>
          <w:sz w:val="22"/>
        </w:rPr>
        <w:t>Chick.java</w:t>
      </w:r>
      <w:r w:rsidRPr="00377CF9">
        <w:rPr>
          <w:rFonts w:ascii="Calibri" w:hAnsi="Calibri" w:cs="Calibri"/>
          <w:sz w:val="22"/>
        </w:rPr>
        <w:t xml:space="preserve">, </w:t>
      </w:r>
      <w:r w:rsidRPr="00377CF9">
        <w:rPr>
          <w:rFonts w:ascii="Calibri" w:hAnsi="Calibri" w:cs="Calibri"/>
          <w:i/>
          <w:iCs/>
          <w:sz w:val="22"/>
        </w:rPr>
        <w:t>Pig.java</w:t>
      </w:r>
      <w:r w:rsidRPr="00377CF9">
        <w:rPr>
          <w:rFonts w:ascii="Calibri" w:hAnsi="Calibri" w:cs="Calibri"/>
          <w:sz w:val="22"/>
        </w:rPr>
        <w:t xml:space="preserve"> – extensions of the Animal abstract class</w:t>
      </w:r>
    </w:p>
    <w:p w:rsidR="008204B4" w:rsidRPr="00377CF9" w:rsidRDefault="008204B4" w:rsidP="00C23D77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i/>
          <w:iCs/>
          <w:sz w:val="22"/>
        </w:rPr>
        <w:t>NamedCow.java</w:t>
      </w:r>
      <w:r w:rsidRPr="00377CF9">
        <w:rPr>
          <w:rFonts w:ascii="Calibri" w:hAnsi="Calibri" w:cs="Calibri"/>
          <w:sz w:val="22"/>
        </w:rPr>
        <w:t xml:space="preserve"> – subclass of the Cow class</w:t>
      </w:r>
    </w:p>
    <w:p w:rsidR="008204B4" w:rsidRPr="00377CF9" w:rsidRDefault="008204B4" w:rsidP="008204B4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alibri" w:hAnsi="Calibri" w:cs="Calibri"/>
          <w:sz w:val="22"/>
        </w:rPr>
      </w:pPr>
      <w:r w:rsidRPr="00377CF9">
        <w:rPr>
          <w:rFonts w:ascii="Calibri" w:hAnsi="Calibri" w:cs="Calibri"/>
          <w:i/>
          <w:iCs/>
          <w:sz w:val="22"/>
        </w:rPr>
        <w:t>OldMacDonaldFarm.java</w:t>
      </w:r>
      <w:r w:rsidRPr="00377CF9">
        <w:rPr>
          <w:rFonts w:ascii="Calibri" w:hAnsi="Calibri" w:cs="Calibri"/>
          <w:sz w:val="22"/>
        </w:rPr>
        <w:t xml:space="preserve"> – testing class</w:t>
      </w:r>
    </w:p>
    <w:sectPr w:rsidR="008204B4" w:rsidRPr="00377CF9" w:rsidSect="004929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656" w:rsidRDefault="00CB1656">
      <w:r>
        <w:separator/>
      </w:r>
    </w:p>
  </w:endnote>
  <w:endnote w:type="continuationSeparator" w:id="0">
    <w:p w:rsidR="00CB1656" w:rsidRDefault="00CB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EE0" w:rsidRDefault="00E07E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EE0" w:rsidRDefault="00E07E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EE0" w:rsidRDefault="00E07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656" w:rsidRDefault="00CB1656">
      <w:r>
        <w:separator/>
      </w:r>
    </w:p>
  </w:footnote>
  <w:footnote w:type="continuationSeparator" w:id="0">
    <w:p w:rsidR="00CB1656" w:rsidRDefault="00CB1656">
      <w:r>
        <w:continuationSeparator/>
      </w:r>
    </w:p>
  </w:footnote>
  <w:footnote w:id="1">
    <w:p w:rsidR="00676535" w:rsidRDefault="00676535">
      <w:pPr>
        <w:rPr>
          <w:sz w:val="22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This lab was adapted, with gratitude, from a lab developed by Roger Frank of Ponderosa HS, in Parker, CO.</w:t>
      </w:r>
      <w:r>
        <w:rPr>
          <w:sz w:val="22"/>
        </w:rPr>
        <w:t xml:space="preserve">  </w:t>
      </w:r>
    </w:p>
    <w:p w:rsidR="00676535" w:rsidRDefault="00676535" w:rsidP="003C26CB">
      <w:pPr>
        <w:pStyle w:val="FootnoteText"/>
        <w:ind w:firstLine="7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EE0" w:rsidRDefault="00E07E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35" w:rsidRPr="0011636D" w:rsidRDefault="00676535" w:rsidP="00676535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</w:t>
    </w:r>
    <w:r w:rsidR="00E07EE0">
      <w:rPr>
        <w:rFonts w:ascii="Arial" w:hAnsi="Arial" w:cs="Arial"/>
        <w:sz w:val="16"/>
        <w:szCs w:val="16"/>
      </w:rPr>
      <w:t xml:space="preserve">ab </w:t>
    </w:r>
    <w:r>
      <w:rPr>
        <w:rFonts w:ascii="Arial" w:hAnsi="Arial" w:cs="Arial"/>
        <w:sz w:val="16"/>
        <w:szCs w:val="16"/>
      </w:rPr>
      <w:t>20.1</w:t>
    </w:r>
    <w:r>
      <w:rPr>
        <w:rFonts w:ascii="Arial" w:hAnsi="Arial" w:cs="Arial"/>
        <w:sz w:val="16"/>
        <w:szCs w:val="16"/>
      </w:rPr>
      <w:tab/>
    </w:r>
    <w:r w:rsidRPr="0011636D">
      <w:rPr>
        <w:rFonts w:ascii="Arial" w:hAnsi="Arial" w:cs="Arial"/>
        <w:b/>
        <w:sz w:val="18"/>
        <w:szCs w:val="18"/>
      </w:rPr>
      <w:t xml:space="preserve"> </w:t>
    </w:r>
    <w:r w:rsidRPr="0011636D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11636D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11636D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377CF9">
      <w:rPr>
        <w:rStyle w:val="PageNumber"/>
        <w:rFonts w:ascii="Arial" w:hAnsi="Arial" w:cs="Arial"/>
        <w:b/>
        <w:noProof/>
        <w:sz w:val="18"/>
        <w:szCs w:val="18"/>
      </w:rPr>
      <w:t>3</w:t>
    </w:r>
    <w:r w:rsidRPr="0011636D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EE0" w:rsidRDefault="00E07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C7962"/>
    <w:multiLevelType w:val="hybridMultilevel"/>
    <w:tmpl w:val="5AA61D40"/>
    <w:lvl w:ilvl="0" w:tplc="8BA23D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E6"/>
    <w:rsid w:val="00013CB7"/>
    <w:rsid w:val="00043E7C"/>
    <w:rsid w:val="00097FF9"/>
    <w:rsid w:val="000A6881"/>
    <w:rsid w:val="0011636D"/>
    <w:rsid w:val="00137E67"/>
    <w:rsid w:val="00194C81"/>
    <w:rsid w:val="001C1327"/>
    <w:rsid w:val="002C059A"/>
    <w:rsid w:val="002C20AF"/>
    <w:rsid w:val="00320CDB"/>
    <w:rsid w:val="00332208"/>
    <w:rsid w:val="00377CF9"/>
    <w:rsid w:val="00387B62"/>
    <w:rsid w:val="003B0F0D"/>
    <w:rsid w:val="003C26CB"/>
    <w:rsid w:val="004929B3"/>
    <w:rsid w:val="004B6FA7"/>
    <w:rsid w:val="004F1C1C"/>
    <w:rsid w:val="004F3055"/>
    <w:rsid w:val="00501CED"/>
    <w:rsid w:val="0057572A"/>
    <w:rsid w:val="005D091F"/>
    <w:rsid w:val="005E593F"/>
    <w:rsid w:val="00660389"/>
    <w:rsid w:val="00676535"/>
    <w:rsid w:val="0075486E"/>
    <w:rsid w:val="00790A6C"/>
    <w:rsid w:val="007D2561"/>
    <w:rsid w:val="008204B4"/>
    <w:rsid w:val="00845D00"/>
    <w:rsid w:val="008538CF"/>
    <w:rsid w:val="0086100B"/>
    <w:rsid w:val="008B43F3"/>
    <w:rsid w:val="008D7CC3"/>
    <w:rsid w:val="009E633F"/>
    <w:rsid w:val="009F7C5E"/>
    <w:rsid w:val="00C23D77"/>
    <w:rsid w:val="00CB1656"/>
    <w:rsid w:val="00CE3125"/>
    <w:rsid w:val="00D75E54"/>
    <w:rsid w:val="00DB68DE"/>
    <w:rsid w:val="00DC2E90"/>
    <w:rsid w:val="00E07EE0"/>
    <w:rsid w:val="00E3401F"/>
    <w:rsid w:val="00EE54E4"/>
    <w:rsid w:val="00F04B17"/>
    <w:rsid w:val="00F466E6"/>
    <w:rsid w:val="00F84B8C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AAB95"/>
  <w15:chartTrackingRefBased/>
  <w15:docId w15:val="{ED1113F8-21F4-49C9-BE14-74AFB346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  <w:color w:val="333333"/>
      <w:sz w:val="20"/>
    </w:rPr>
  </w:style>
  <w:style w:type="paragraph" w:styleId="BodyTextIndent">
    <w:name w:val="Body Text Indent"/>
    <w:basedOn w:val="Normal"/>
    <w:pPr>
      <w:ind w:left="360" w:hanging="360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3C2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scoutsongs.com/lyrics/oldmacdonald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Links>
    <vt:vector size="6" baseType="variant">
      <vt:variant>
        <vt:i4>8126585</vt:i4>
      </vt:variant>
      <vt:variant>
        <vt:i4>0</vt:i4>
      </vt:variant>
      <vt:variant>
        <vt:i4>0</vt:i4>
      </vt:variant>
      <vt:variant>
        <vt:i4>5</vt:i4>
      </vt:variant>
      <vt:variant>
        <vt:lpwstr>http://www.scoutsongs.com/lyrics/oldmacdonald.html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27</cp:revision>
  <cp:lastPrinted>2012-01-26T18:24:00Z</cp:lastPrinted>
  <dcterms:created xsi:type="dcterms:W3CDTF">2017-02-15T17:47:00Z</dcterms:created>
  <dcterms:modified xsi:type="dcterms:W3CDTF">2018-01-26T14:26:00Z</dcterms:modified>
</cp:coreProperties>
</file>