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A3" w:rsidRDefault="002A186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Extra Questions 1 - </w:t>
      </w:r>
      <w:bookmarkStart w:id="0" w:name="_GoBack"/>
      <w:bookmarkEnd w:id="0"/>
      <w:r w:rsidR="003C4DA3">
        <w:rPr>
          <w:rFonts w:ascii="Arial" w:hAnsi="Arial" w:cs="Arial"/>
          <w:b/>
          <w:bCs/>
          <w:sz w:val="28"/>
          <w:szCs w:val="28"/>
        </w:rPr>
        <w:t>3</w:t>
      </w:r>
      <w:r w:rsidR="003C4DA3">
        <w:rPr>
          <w:rFonts w:ascii="Arial" w:hAnsi="Arial" w:cs="Arial"/>
          <w:b/>
          <w:bCs/>
          <w:sz w:val="28"/>
          <w:szCs w:val="28"/>
        </w:rPr>
        <w:br/>
      </w:r>
    </w:p>
    <w:p w:rsidR="003C4DA3" w:rsidRDefault="003C4DA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 Sheet</w:t>
      </w:r>
    </w:p>
    <w:p w:rsidR="003C4DA3" w:rsidRDefault="003C4DA3">
      <w:pPr>
        <w:rPr>
          <w:b/>
          <w:bCs/>
        </w:rPr>
      </w:pPr>
    </w:p>
    <w:p w:rsidR="003C4DA3" w:rsidRDefault="003C4DA3">
      <w:pPr>
        <w:rPr>
          <w:b/>
          <w:bCs/>
        </w:rPr>
      </w:pPr>
    </w:p>
    <w:p w:rsidR="003C4DA3" w:rsidRDefault="003C4DA3">
      <w:pPr>
        <w:ind w:left="720" w:hanging="720"/>
      </w:pPr>
      <w:r>
        <w:t>1.</w:t>
      </w:r>
      <w:r>
        <w:tab/>
        <w:t xml:space="preserve">Given the variables </w:t>
      </w:r>
      <w:r>
        <w:rPr>
          <w:rFonts w:ascii="Courier New" w:hAnsi="Courier New" w:cs="Courier New"/>
        </w:rPr>
        <w:t>length</w:t>
      </w:r>
      <w:r>
        <w:t xml:space="preserve">, </w:t>
      </w:r>
      <w:r>
        <w:rPr>
          <w:rFonts w:ascii="Courier New" w:hAnsi="Courier New" w:cs="Courier New"/>
        </w:rPr>
        <w:t>width</w:t>
      </w:r>
      <w:r>
        <w:t xml:space="preserve"> and </w:t>
      </w:r>
      <w:r>
        <w:rPr>
          <w:rFonts w:ascii="Courier New" w:hAnsi="Courier New" w:cs="Courier New"/>
        </w:rPr>
        <w:t>area</w:t>
      </w:r>
      <w:r>
        <w:t>, write the Java statement that calculates and assigns the area of the rectangle to the appropriate variable.</w:t>
      </w:r>
    </w:p>
    <w:p w:rsidR="003C4DA3" w:rsidRDefault="003C4DA3"/>
    <w:p w:rsidR="003C4DA3" w:rsidRDefault="003C4DA3">
      <w:pPr>
        <w:ind w:left="1080"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 area = length * width;</w:t>
      </w:r>
    </w:p>
    <w:p w:rsidR="003C4DA3" w:rsidRDefault="003C4DA3">
      <w:pPr>
        <w:ind w:left="360"/>
      </w:pPr>
    </w:p>
    <w:p w:rsidR="003C4DA3" w:rsidRDefault="003C4DA3">
      <w:pPr>
        <w:ind w:left="720" w:hanging="720"/>
      </w:pPr>
      <w:r>
        <w:t>2.</w:t>
      </w:r>
      <w:r>
        <w:tab/>
        <w:t xml:space="preserve">Given the variables </w:t>
      </w:r>
      <w:r w:rsidR="00257C34">
        <w:rPr>
          <w:rFonts w:ascii="Courier New" w:hAnsi="Courier New" w:cs="Courier New"/>
        </w:rPr>
        <w:t>circumference,radius</w:t>
      </w:r>
      <w:r>
        <w:t xml:space="preserve">, and </w:t>
      </w:r>
      <w:r w:rsidR="00257C34">
        <w:t xml:space="preserve">the constant PI (use 3.14), write the </w:t>
      </w:r>
      <w:r>
        <w:t>Java statement that calculates and assigns the</w:t>
      </w:r>
      <w:r w:rsidR="00257C34">
        <w:t xml:space="preserve"> circumference of a circle to the appropriate value.</w:t>
      </w:r>
      <w:r>
        <w:t>.</w:t>
      </w:r>
    </w:p>
    <w:p w:rsidR="003C4DA3" w:rsidRDefault="003C4DA3">
      <w:pPr>
        <w:ind w:left="360"/>
      </w:pPr>
    </w:p>
    <w:p w:rsidR="003C4DA3" w:rsidRDefault="003C4DA3">
      <w:pPr>
        <w:ind w:left="1080"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2"/>
        </w:rPr>
        <w:t>Answer</w:t>
      </w:r>
      <w:r w:rsidR="00257C34">
        <w:rPr>
          <w:rFonts w:ascii="Courier New" w:hAnsi="Courier New" w:cs="Courier New"/>
          <w:sz w:val="22"/>
        </w:rPr>
        <w:t>: circumference = 3.14 * radius * 2</w:t>
      </w:r>
      <w:r>
        <w:rPr>
          <w:rFonts w:ascii="Courier New" w:hAnsi="Courier New" w:cs="Courier New"/>
          <w:sz w:val="22"/>
        </w:rPr>
        <w:t>;</w:t>
      </w:r>
    </w:p>
    <w:p w:rsidR="003C4DA3" w:rsidRDefault="003C4DA3"/>
    <w:p w:rsidR="003C4DA3" w:rsidRDefault="003C4DA3"/>
    <w:p w:rsidR="003C4DA3" w:rsidRDefault="003C4DA3">
      <w:r>
        <w:t>3.</w:t>
      </w:r>
      <w:r>
        <w:tab/>
        <w:t>What is the value of each of the following expressions using Java rules?</w:t>
      </w:r>
      <w:r>
        <w:br/>
      </w:r>
    </w:p>
    <w:p w:rsidR="003C4DA3" w:rsidRDefault="003C4DA3">
      <w:r>
        <w:tab/>
        <w:t>a.</w:t>
      </w:r>
      <w:r>
        <w:tab/>
        <w:t xml:space="preserve">15 / 2 + 5 – 2 * 12 – 6  </w:t>
      </w:r>
    </w:p>
    <w:p w:rsidR="003C4DA3" w:rsidRDefault="003C4DA3">
      <w:r>
        <w:tab/>
      </w:r>
    </w:p>
    <w:p w:rsidR="003C4DA3" w:rsidRDefault="003C4DA3">
      <w:pPr>
        <w:ind w:firstLine="720"/>
        <w:rPr>
          <w:b/>
          <w:bCs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rPr>
          <w:b/>
          <w:bCs/>
        </w:rPr>
        <w:t>-</w:t>
      </w:r>
      <w:r>
        <w:t>18</w:t>
      </w:r>
    </w:p>
    <w:p w:rsidR="003C4DA3" w:rsidRDefault="003C4DA3"/>
    <w:p w:rsidR="003C4DA3" w:rsidRDefault="003C4DA3">
      <w:r>
        <w:tab/>
        <w:t>b.</w:t>
      </w:r>
      <w:r>
        <w:tab/>
        <w:t>17%3 + 8/2</w:t>
      </w:r>
    </w:p>
    <w:p w:rsidR="003C4DA3" w:rsidRDefault="003C4DA3">
      <w:r>
        <w:tab/>
      </w:r>
    </w:p>
    <w:p w:rsidR="003C4DA3" w:rsidRDefault="003C4DA3">
      <w:pPr>
        <w:ind w:firstLine="720"/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t>6</w:t>
      </w:r>
    </w:p>
    <w:p w:rsidR="003C4DA3" w:rsidRDefault="003C4DA3"/>
    <w:p w:rsidR="003C4DA3" w:rsidRDefault="003C4DA3">
      <w:r>
        <w:tab/>
        <w:t>c.</w:t>
      </w:r>
      <w:r>
        <w:tab/>
        <w:t>(double)17/2</w:t>
      </w:r>
    </w:p>
    <w:p w:rsidR="003C4DA3" w:rsidRDefault="003C4DA3">
      <w:r>
        <w:tab/>
      </w:r>
    </w:p>
    <w:p w:rsidR="003C4DA3" w:rsidRDefault="003C4DA3">
      <w:pPr>
        <w:ind w:firstLine="720"/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t>8.5</w:t>
      </w:r>
    </w:p>
    <w:p w:rsidR="003C4DA3" w:rsidRDefault="003C4DA3"/>
    <w:p w:rsidR="003C4DA3" w:rsidRDefault="003C4DA3">
      <w:r>
        <w:tab/>
        <w:t>d.</w:t>
      </w:r>
      <w:r>
        <w:tab/>
        <w:t>(4 + 11) / 2 – 7 + 2*(12 + 5)</w:t>
      </w:r>
    </w:p>
    <w:p w:rsidR="003C4DA3" w:rsidRDefault="003C4DA3">
      <w:r>
        <w:tab/>
      </w:r>
    </w:p>
    <w:p w:rsidR="003C4DA3" w:rsidRDefault="003C4DA3">
      <w:pPr>
        <w:ind w:firstLine="720"/>
        <w:rPr>
          <w:b/>
          <w:bCs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t>34</w:t>
      </w:r>
    </w:p>
    <w:p w:rsidR="003C4DA3" w:rsidRDefault="003C4DA3"/>
    <w:p w:rsidR="003C4DA3" w:rsidRDefault="003C4DA3">
      <w:r>
        <w:tab/>
        <w:t>e.</w:t>
      </w:r>
      <w:r>
        <w:tab/>
        <w:t>1 + 2 + 3 + 4 + 5 + 6 + 7 /2</w:t>
      </w:r>
    </w:p>
    <w:p w:rsidR="003C4DA3" w:rsidRDefault="003C4DA3">
      <w:r>
        <w:tab/>
      </w:r>
    </w:p>
    <w:p w:rsidR="003C4DA3" w:rsidRDefault="003C4DA3">
      <w:pPr>
        <w:ind w:firstLine="720"/>
        <w:rPr>
          <w:b/>
          <w:bCs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t>24</w:t>
      </w:r>
    </w:p>
    <w:p w:rsidR="003C4DA3" w:rsidRDefault="003C4DA3"/>
    <w:p w:rsidR="003C4DA3" w:rsidRDefault="003C4DA3">
      <w:r>
        <w:tab/>
        <w:t>f.</w:t>
      </w:r>
      <w:r>
        <w:tab/>
        <w:t>(3+ 8)/(2 + 4)</w:t>
      </w:r>
    </w:p>
    <w:p w:rsidR="003C4DA3" w:rsidRDefault="003C4DA3">
      <w:r>
        <w:tab/>
      </w:r>
    </w:p>
    <w:p w:rsidR="003C4DA3" w:rsidRDefault="003C4DA3">
      <w:pPr>
        <w:ind w:firstLine="720"/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t>1</w:t>
      </w:r>
    </w:p>
    <w:p w:rsidR="003C4DA3" w:rsidRDefault="003C4DA3"/>
    <w:p w:rsidR="003C4DA3" w:rsidRDefault="00257C34" w:rsidP="00257C34">
      <w:pPr>
        <w:pStyle w:val="Header"/>
        <w:tabs>
          <w:tab w:val="clear" w:pos="4320"/>
          <w:tab w:val="clear" w:pos="8640"/>
        </w:tabs>
        <w:ind w:left="360"/>
      </w:pPr>
      <w:r>
        <w:rPr>
          <w:highlight w:val="lightGray"/>
        </w:rPr>
        <w:br w:type="page"/>
      </w:r>
      <w:r>
        <w:lastRenderedPageBreak/>
        <w:t>4.</w:t>
      </w:r>
      <w:r>
        <w:tab/>
      </w:r>
      <w:r w:rsidR="003C4DA3">
        <w:t>What is the output from each of the following segments of Java code?</w:t>
      </w:r>
    </w:p>
    <w:p w:rsidR="003C4DA3" w:rsidRDefault="003C4DA3">
      <w:pPr>
        <w:ind w:left="720" w:firstLine="360"/>
      </w:pPr>
    </w:p>
    <w:p w:rsidR="003C4DA3" w:rsidRDefault="003C4DA3">
      <w:pPr>
        <w:ind w:left="720"/>
        <w:rPr>
          <w:rFonts w:ascii="Courier New" w:hAnsi="Courier New" w:cs="Courier New"/>
          <w:sz w:val="22"/>
        </w:rPr>
      </w:pPr>
      <w:r>
        <w:t>a.</w:t>
      </w:r>
      <w:r>
        <w:tab/>
      </w:r>
      <w:r>
        <w:rPr>
          <w:rFonts w:ascii="Courier New" w:hAnsi="Courier New" w:cs="Courier New"/>
          <w:sz w:val="22"/>
        </w:rPr>
        <w:t>int r = 6;</w:t>
      </w:r>
    </w:p>
    <w:p w:rsidR="003C4DA3" w:rsidRDefault="003C4DA3">
      <w:pPr>
        <w:ind w:left="360" w:firstLine="10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r++;</w:t>
      </w:r>
    </w:p>
    <w:p w:rsidR="003C4DA3" w:rsidRDefault="003C4DA3">
      <w:pPr>
        <w:ind w:left="1080"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System.out.println(r);</w:t>
      </w:r>
    </w:p>
    <w:p w:rsidR="003C4DA3" w:rsidRDefault="003C4DA3">
      <w:pPr>
        <w:rPr>
          <w:rFonts w:ascii="Courier New" w:hAnsi="Courier New" w:cs="Courier New"/>
          <w:sz w:val="22"/>
        </w:rPr>
      </w:pPr>
    </w:p>
    <w:p w:rsidR="003C4DA3" w:rsidRDefault="003C4DA3">
      <w:pPr>
        <w:ind w:left="1080" w:hanging="1080"/>
      </w:pPr>
      <w:r>
        <w:tab/>
      </w:r>
      <w:r>
        <w:tab/>
      </w: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 7</w:t>
      </w:r>
    </w:p>
    <w:p w:rsidR="003C4DA3" w:rsidRDefault="003C4DA3"/>
    <w:p w:rsidR="003C4DA3" w:rsidRDefault="003C4DA3">
      <w:pPr>
        <w:rPr>
          <w:rFonts w:ascii="Courier New" w:hAnsi="Courier New" w:cs="Courier New"/>
          <w:sz w:val="22"/>
        </w:rPr>
      </w:pPr>
      <w:r>
        <w:tab/>
        <w:t>b.</w:t>
      </w:r>
      <w:r>
        <w:tab/>
      </w:r>
      <w:r>
        <w:rPr>
          <w:rFonts w:ascii="Courier New" w:hAnsi="Courier New" w:cs="Courier New"/>
          <w:sz w:val="22"/>
        </w:rPr>
        <w:t>int r = 6;</w:t>
      </w:r>
    </w:p>
    <w:p w:rsidR="003C4DA3" w:rsidRDefault="003C4DA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++r;</w:t>
      </w:r>
    </w:p>
    <w:p w:rsidR="003C4DA3" w:rsidRDefault="003C4DA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System.out.println(r);</w:t>
      </w:r>
    </w:p>
    <w:p w:rsidR="003C4DA3" w:rsidRDefault="003C4DA3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22"/>
        </w:rPr>
      </w:pPr>
    </w:p>
    <w:p w:rsidR="003C4DA3" w:rsidRDefault="003C4DA3">
      <w:pPr>
        <w:pStyle w:val="Header"/>
        <w:tabs>
          <w:tab w:val="clear" w:pos="4320"/>
          <w:tab w:val="clear" w:pos="8640"/>
        </w:tabs>
      </w:pPr>
      <w:r>
        <w:tab/>
      </w:r>
      <w:r>
        <w:tab/>
      </w: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 7</w:t>
      </w:r>
    </w:p>
    <w:p w:rsidR="003C4DA3" w:rsidRDefault="003C4DA3"/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t>c.</w:t>
      </w:r>
      <w:r>
        <w:tab/>
      </w:r>
      <w:r>
        <w:rPr>
          <w:rFonts w:ascii="Courier New" w:hAnsi="Courier New" w:cs="Courier New"/>
          <w:sz w:val="22"/>
        </w:rPr>
        <w:t>int r = 6;</w:t>
      </w:r>
    </w:p>
    <w:p w:rsidR="003C4DA3" w:rsidRDefault="003C4DA3"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System.out.println(r++);</w:t>
      </w:r>
    </w:p>
    <w:p w:rsidR="003C4DA3" w:rsidRDefault="003C4DA3">
      <w:pPr>
        <w:ind w:firstLine="720"/>
      </w:pPr>
    </w:p>
    <w:p w:rsidR="003C4DA3" w:rsidRDefault="003C4DA3">
      <w:pPr>
        <w:ind w:left="720" w:firstLine="720"/>
        <w:rPr>
          <w:b/>
          <w:bCs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 6</w:t>
      </w:r>
    </w:p>
    <w:p w:rsidR="003C4DA3" w:rsidRDefault="003C4DA3">
      <w:pPr>
        <w:ind w:firstLine="720"/>
      </w:pP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t>d.</w:t>
      </w:r>
      <w:r>
        <w:tab/>
      </w:r>
      <w:r>
        <w:rPr>
          <w:rFonts w:ascii="Courier New" w:hAnsi="Courier New" w:cs="Courier New"/>
          <w:sz w:val="22"/>
        </w:rPr>
        <w:t>int r = 6;</w:t>
      </w:r>
    </w:p>
    <w:p w:rsidR="003C4DA3" w:rsidRDefault="003C4DA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System.out.println(++r);</w:t>
      </w:r>
    </w:p>
    <w:p w:rsidR="003C4DA3" w:rsidRDefault="003C4DA3">
      <w:pPr>
        <w:ind w:firstLine="720"/>
      </w:pPr>
    </w:p>
    <w:p w:rsidR="003C4DA3" w:rsidRDefault="003C4DA3">
      <w:pPr>
        <w:ind w:left="720" w:firstLine="720"/>
        <w:rPr>
          <w:b/>
          <w:bCs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 7</w:t>
      </w:r>
    </w:p>
    <w:p w:rsidR="003C4DA3" w:rsidRDefault="003C4DA3">
      <w:pPr>
        <w:ind w:firstLine="720"/>
      </w:pP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t>e.</w:t>
      </w:r>
      <w:r>
        <w:tab/>
      </w:r>
      <w:r>
        <w:rPr>
          <w:rFonts w:ascii="Courier New" w:hAnsi="Courier New" w:cs="Courier New"/>
          <w:sz w:val="22"/>
        </w:rPr>
        <w:t>int r = 6;</w:t>
      </w: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System.out.println(r++);</w:t>
      </w: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System.out.println(r++);</w:t>
      </w:r>
    </w:p>
    <w:p w:rsidR="003C4DA3" w:rsidRDefault="003C4DA3">
      <w:pPr>
        <w:ind w:firstLine="720"/>
      </w:pP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</w:p>
    <w:p w:rsidR="003C4DA3" w:rsidRDefault="003C4DA3">
      <w:pPr>
        <w:ind w:left="144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6</w:t>
      </w:r>
    </w:p>
    <w:p w:rsidR="003C4DA3" w:rsidRDefault="003C4DA3">
      <w:pPr>
        <w:ind w:left="144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7</w:t>
      </w:r>
    </w:p>
    <w:p w:rsidR="003C4DA3" w:rsidRDefault="003C4DA3">
      <w:pPr>
        <w:ind w:firstLine="720"/>
      </w:pP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t>f.</w:t>
      </w:r>
      <w:r>
        <w:tab/>
      </w:r>
      <w:r>
        <w:rPr>
          <w:rFonts w:ascii="Courier New" w:hAnsi="Courier New" w:cs="Courier New"/>
          <w:sz w:val="22"/>
        </w:rPr>
        <w:t>int s = 6;</w:t>
      </w: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 += 5;</w:t>
      </w: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System.out.println(s);</w:t>
      </w:r>
    </w:p>
    <w:p w:rsidR="003C4DA3" w:rsidRDefault="003C4DA3"/>
    <w:p w:rsidR="003C4DA3" w:rsidRDefault="003C4DA3">
      <w:pPr>
        <w:ind w:left="720" w:firstLine="720"/>
        <w:rPr>
          <w:b/>
          <w:bCs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 11</w:t>
      </w:r>
    </w:p>
    <w:p w:rsidR="003C4DA3" w:rsidRDefault="003C4DA3">
      <w:pPr>
        <w:ind w:firstLine="720"/>
      </w:pP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t>g.</w:t>
      </w:r>
      <w:r>
        <w:tab/>
      </w:r>
      <w:r>
        <w:rPr>
          <w:rFonts w:ascii="Courier New" w:hAnsi="Courier New" w:cs="Courier New"/>
          <w:sz w:val="22"/>
        </w:rPr>
        <w:t>int m = 6;</w:t>
      </w: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 *= 5;</w:t>
      </w: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System.out.println(m);</w:t>
      </w:r>
    </w:p>
    <w:p w:rsidR="003C4DA3" w:rsidRDefault="003C4DA3"/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 30</w:t>
      </w:r>
    </w:p>
    <w:p w:rsidR="003C4DA3" w:rsidRDefault="003C4DA3">
      <w:pPr>
        <w:ind w:firstLine="720"/>
      </w:pPr>
    </w:p>
    <w:p w:rsidR="003C4DA3" w:rsidRDefault="00257C34">
      <w:pPr>
        <w:ind w:firstLine="720"/>
        <w:rPr>
          <w:rFonts w:ascii="Courier New" w:hAnsi="Courier New" w:cs="Courier New"/>
          <w:sz w:val="22"/>
        </w:rPr>
      </w:pPr>
      <w:r>
        <w:br w:type="page"/>
      </w:r>
      <w:r w:rsidR="003C4DA3">
        <w:lastRenderedPageBreak/>
        <w:t>h.</w:t>
      </w:r>
      <w:r w:rsidR="003C4DA3">
        <w:tab/>
      </w:r>
      <w:r w:rsidR="003C4DA3">
        <w:rPr>
          <w:rFonts w:ascii="Courier New" w:hAnsi="Courier New" w:cs="Courier New"/>
          <w:sz w:val="22"/>
        </w:rPr>
        <w:t>int numerator = 35;</w:t>
      </w: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int denominator = 6;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System.out.println(numerator/denominator);</w:t>
      </w: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System.out.println(numerator%denominator);</w:t>
      </w:r>
    </w:p>
    <w:p w:rsidR="003C4DA3" w:rsidRDefault="003C4DA3">
      <w:pPr>
        <w:ind w:left="720" w:firstLine="720"/>
      </w:pPr>
      <w:r>
        <w:rPr>
          <w:rFonts w:ascii="Courier New" w:hAnsi="Courier New" w:cs="Courier New"/>
          <w:sz w:val="22"/>
        </w:rPr>
        <w:t>System.out.println((double)numerator%denominator);</w:t>
      </w:r>
    </w:p>
    <w:p w:rsidR="003C4DA3" w:rsidRDefault="000D11A4" w:rsidP="00257C34">
      <w:pPr>
        <w:ind w:firstLine="720"/>
        <w:rPr>
          <w:rFonts w:ascii="Courier New" w:hAnsi="Courier New" w:cs="Courier New"/>
          <w:sz w:val="22"/>
        </w:rPr>
      </w:pPr>
      <w:r>
        <w:br/>
      </w:r>
      <w:r w:rsidR="00257C34">
        <w:tab/>
      </w:r>
      <w:r w:rsidR="00257C34">
        <w:tab/>
      </w:r>
      <w:r w:rsidR="003C4DA3">
        <w:rPr>
          <w:rFonts w:ascii="Courier New" w:hAnsi="Courier New" w:cs="Courier New"/>
          <w:b/>
          <w:sz w:val="22"/>
        </w:rPr>
        <w:t>Answer</w:t>
      </w:r>
      <w:r w:rsidR="003C4DA3">
        <w:rPr>
          <w:rFonts w:ascii="Courier New" w:hAnsi="Courier New" w:cs="Courier New"/>
          <w:sz w:val="22"/>
        </w:rPr>
        <w:t xml:space="preserve">: </w:t>
      </w:r>
    </w:p>
    <w:p w:rsidR="003C4DA3" w:rsidRDefault="003C4DA3">
      <w:pPr>
        <w:ind w:left="144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5</w:t>
      </w:r>
    </w:p>
    <w:p w:rsidR="003C4DA3" w:rsidRDefault="003C4DA3">
      <w:pPr>
        <w:ind w:left="144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5</w:t>
      </w:r>
    </w:p>
    <w:p w:rsidR="003C4DA3" w:rsidRDefault="003C4DA3">
      <w:pPr>
        <w:ind w:left="144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5.8333333333</w:t>
      </w:r>
    </w:p>
    <w:p w:rsidR="003C4DA3" w:rsidRDefault="003C4DA3">
      <w:pPr>
        <w:ind w:left="1440" w:firstLine="720"/>
      </w:pPr>
    </w:p>
    <w:p w:rsidR="003C4DA3" w:rsidRDefault="003C4DA3">
      <w:r>
        <w:t>5.</w:t>
      </w:r>
      <w:r>
        <w:tab/>
        <w:t>Which of the following is NOT a legal identifier?</w:t>
      </w:r>
      <w:r>
        <w:br/>
      </w:r>
    </w:p>
    <w:p w:rsidR="003C4DA3" w:rsidRDefault="003C4DA3">
      <w:pPr>
        <w:ind w:firstLine="720"/>
      </w:pPr>
      <w:r>
        <w:t xml:space="preserve">a) </w:t>
      </w:r>
      <w:r>
        <w:rPr>
          <w:rFonts w:ascii="Courier New" w:hAnsi="Courier New" w:cs="Courier New"/>
        </w:rPr>
        <w:t>Mulder</w:t>
      </w:r>
      <w:r>
        <w:tab/>
        <w:t xml:space="preserve">b) </w:t>
      </w:r>
      <w:r>
        <w:rPr>
          <w:rFonts w:ascii="Courier New" w:hAnsi="Courier New" w:cs="Courier New"/>
        </w:rPr>
        <w:t>Sierra</w:t>
      </w:r>
      <w:r>
        <w:tab/>
        <w:t xml:space="preserve">c) </w:t>
      </w:r>
      <w:smartTag w:uri="urn:schemas-microsoft-com:office:smarttags" w:element="place">
        <w:r>
          <w:rPr>
            <w:rFonts w:ascii="Courier New" w:hAnsi="Courier New" w:cs="Courier New"/>
          </w:rPr>
          <w:t>Mount Shasta</w:t>
        </w:r>
      </w:smartTag>
      <w:r>
        <w:tab/>
        <w:t xml:space="preserve">d) </w:t>
      </w:r>
      <w:r>
        <w:rPr>
          <w:rFonts w:ascii="Courier New" w:hAnsi="Courier New" w:cs="Courier New"/>
        </w:rPr>
        <w:t>Cricket</w:t>
      </w:r>
    </w:p>
    <w:p w:rsidR="003C4DA3" w:rsidRDefault="003C4DA3">
      <w:pPr>
        <w:ind w:firstLine="720"/>
      </w:pPr>
    </w:p>
    <w:p w:rsidR="003C4DA3" w:rsidRDefault="003C4DA3">
      <w:pPr>
        <w:ind w:firstLine="720"/>
        <w:rPr>
          <w:b/>
          <w:bCs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 c</w:t>
      </w:r>
    </w:p>
    <w:p w:rsidR="003C4DA3" w:rsidRDefault="003C4DA3">
      <w:pPr>
        <w:ind w:firstLine="720"/>
      </w:pPr>
    </w:p>
    <w:p w:rsidR="003C4DA3" w:rsidRDefault="003C4DA3">
      <w:r>
        <w:t>6.</w:t>
      </w:r>
      <w:r>
        <w:tab/>
        <w:t>Which of the following is NOT a legal identifier?</w:t>
      </w:r>
      <w:r>
        <w:br/>
      </w:r>
    </w:p>
    <w:p w:rsidR="003C4DA3" w:rsidRDefault="003C4DA3">
      <w:pPr>
        <w:ind w:firstLine="720"/>
      </w:pPr>
      <w:r>
        <w:t xml:space="preserve">a) </w:t>
      </w:r>
      <w:r>
        <w:rPr>
          <w:rFonts w:ascii="Courier New" w:hAnsi="Courier New" w:cs="Courier New"/>
        </w:rPr>
        <w:t>harry</w:t>
      </w:r>
      <w:r>
        <w:tab/>
        <w:t xml:space="preserve">b) </w:t>
      </w:r>
      <w:r>
        <w:rPr>
          <w:rFonts w:ascii="Courier New" w:hAnsi="Courier New" w:cs="Courier New"/>
        </w:rPr>
        <w:t>ron</w:t>
      </w:r>
      <w:r>
        <w:tab/>
      </w:r>
      <w:r>
        <w:tab/>
        <w:t xml:space="preserve">c) </w:t>
      </w:r>
      <w:r>
        <w:rPr>
          <w:rFonts w:ascii="Courier New" w:hAnsi="Courier New" w:cs="Courier New"/>
        </w:rPr>
        <w:t>hermione</w:t>
      </w:r>
      <w:r>
        <w:tab/>
      </w:r>
      <w:r>
        <w:tab/>
        <w:t>d)</w:t>
      </w:r>
      <w:r>
        <w:rPr>
          <w:rFonts w:ascii="Courier New" w:hAnsi="Courier New" w:cs="Courier New"/>
        </w:rPr>
        <w:t>2drums</w:t>
      </w:r>
    </w:p>
    <w:p w:rsidR="003C4DA3" w:rsidRDefault="003C4DA3">
      <w:pPr>
        <w:ind w:firstLine="720"/>
      </w:pPr>
    </w:p>
    <w:p w:rsidR="003C4DA3" w:rsidRDefault="003C4DA3">
      <w:pPr>
        <w:ind w:firstLine="720"/>
        <w:rPr>
          <w:b/>
          <w:bCs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 d</w:t>
      </w:r>
    </w:p>
    <w:p w:rsidR="003C4DA3" w:rsidRDefault="003C4DA3">
      <w:pPr>
        <w:ind w:firstLine="720"/>
      </w:pPr>
    </w:p>
    <w:p w:rsidR="003C4DA3" w:rsidRDefault="003C4DA3">
      <w:r>
        <w:t>7.</w:t>
      </w:r>
      <w:r>
        <w:tab/>
        <w:t xml:space="preserve">Declare and initialize the integer variable </w:t>
      </w:r>
      <w:r>
        <w:rPr>
          <w:rFonts w:ascii="Courier New" w:hAnsi="Courier New" w:cs="Courier New"/>
        </w:rPr>
        <w:t>number</w:t>
      </w:r>
      <w:r>
        <w:t xml:space="preserve"> to 0</w:t>
      </w:r>
    </w:p>
    <w:p w:rsidR="003C4DA3" w:rsidRDefault="003C4DA3">
      <w:pPr>
        <w:ind w:firstLine="720"/>
      </w:pP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 int number = 0;</w:t>
      </w:r>
    </w:p>
    <w:p w:rsidR="003C4DA3" w:rsidRDefault="003C4DA3"/>
    <w:p w:rsidR="003C4DA3" w:rsidRDefault="003C4DA3">
      <w:r>
        <w:t>8.</w:t>
      </w:r>
      <w:r>
        <w:tab/>
        <w:t xml:space="preserve">Write a Java statement to declare an integer variable called </w:t>
      </w:r>
      <w:r>
        <w:rPr>
          <w:rFonts w:ascii="Courier New" w:hAnsi="Courier New" w:cs="Courier New"/>
        </w:rPr>
        <w:t>totalCost</w:t>
      </w:r>
      <w:r>
        <w:t>.</w:t>
      </w:r>
    </w:p>
    <w:p w:rsidR="003C4DA3" w:rsidRDefault="003C4DA3">
      <w:pPr>
        <w:ind w:firstLine="720"/>
      </w:pP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 int totalCost;</w:t>
      </w:r>
    </w:p>
    <w:p w:rsidR="003C4DA3" w:rsidRDefault="003C4DA3">
      <w:pPr>
        <w:ind w:firstLine="720"/>
      </w:pPr>
    </w:p>
    <w:p w:rsidR="003C4DA3" w:rsidRDefault="003C4DA3">
      <w:pPr>
        <w:pStyle w:val="Header"/>
        <w:tabs>
          <w:tab w:val="clear" w:pos="4320"/>
          <w:tab w:val="clear" w:pos="8640"/>
        </w:tabs>
      </w:pPr>
    </w:p>
    <w:p w:rsidR="003C4DA3" w:rsidRDefault="003C4DA3">
      <w:r>
        <w:t>9.</w:t>
      </w:r>
      <w:r>
        <w:tab/>
        <w:t>Mark the following identifiers as either valid or invalid:</w:t>
      </w:r>
      <w:r>
        <w:br/>
      </w:r>
    </w:p>
    <w:p w:rsidR="003C4DA3" w:rsidRDefault="003C4DA3">
      <w:pPr>
        <w:ind w:left="720"/>
      </w:pPr>
      <w:r>
        <w:tab/>
      </w:r>
      <w:r>
        <w:tab/>
      </w:r>
      <w:r>
        <w:tab/>
      </w:r>
      <w:r>
        <w:tab/>
      </w:r>
      <w:r>
        <w:tab/>
        <w:t>Valid</w:t>
      </w:r>
      <w:r>
        <w:tab/>
      </w:r>
      <w:r>
        <w:tab/>
        <w:t>Invalid</w:t>
      </w:r>
    </w:p>
    <w:p w:rsidR="003C4DA3" w:rsidRDefault="003C4DA3">
      <w:pPr>
        <w:ind w:left="720"/>
      </w:pPr>
      <w:r>
        <w:t>a.</w:t>
      </w:r>
      <w:r>
        <w:tab/>
      </w:r>
      <w:r>
        <w:rPr>
          <w:rFonts w:ascii="Courier New" w:hAnsi="Courier New" w:cs="Courier New"/>
        </w:rPr>
        <w:t>item#1</w:t>
      </w:r>
      <w:r>
        <w:tab/>
      </w:r>
      <w:r>
        <w:tab/>
      </w:r>
      <w:r>
        <w:tab/>
        <w:t>_____</w:t>
      </w:r>
      <w:r>
        <w:tab/>
      </w:r>
      <w:r>
        <w:tab/>
      </w:r>
      <w:r>
        <w:rPr>
          <w:u w:val="single"/>
        </w:rPr>
        <w:t>__X__</w:t>
      </w:r>
    </w:p>
    <w:p w:rsidR="003C4DA3" w:rsidRDefault="003C4DA3">
      <w:pPr>
        <w:ind w:left="720"/>
      </w:pPr>
      <w:r>
        <w:t>b.</w:t>
      </w:r>
      <w:r>
        <w:tab/>
      </w:r>
      <w:r>
        <w:rPr>
          <w:rFonts w:ascii="Courier New" w:hAnsi="Courier New" w:cs="Courier New"/>
        </w:rPr>
        <w:t>data</w:t>
      </w:r>
      <w:r>
        <w:tab/>
      </w:r>
      <w:r>
        <w:tab/>
      </w:r>
      <w:r>
        <w:tab/>
      </w:r>
      <w:r>
        <w:tab/>
      </w:r>
      <w:r>
        <w:rPr>
          <w:u w:val="single"/>
        </w:rPr>
        <w:t>__X__</w:t>
      </w:r>
      <w:r>
        <w:tab/>
      </w:r>
      <w:r>
        <w:tab/>
        <w:t>_____</w:t>
      </w:r>
    </w:p>
    <w:p w:rsidR="003C4DA3" w:rsidRDefault="003C4DA3">
      <w:pPr>
        <w:ind w:left="720"/>
      </w:pPr>
      <w:r>
        <w:t>c.</w:t>
      </w:r>
      <w:r>
        <w:tab/>
      </w:r>
      <w:r>
        <w:rPr>
          <w:rFonts w:ascii="Courier New" w:hAnsi="Courier New" w:cs="Courier New"/>
        </w:rPr>
        <w:t>y</w:t>
      </w:r>
      <w:r>
        <w:tab/>
      </w:r>
      <w:r>
        <w:tab/>
      </w:r>
      <w:r>
        <w:tab/>
      </w:r>
      <w:r>
        <w:tab/>
      </w:r>
      <w:r>
        <w:rPr>
          <w:u w:val="single"/>
        </w:rPr>
        <w:t>__X__</w:t>
      </w:r>
      <w:r>
        <w:tab/>
      </w:r>
      <w:r>
        <w:tab/>
        <w:t>_____</w:t>
      </w:r>
    </w:p>
    <w:p w:rsidR="003C4DA3" w:rsidRDefault="003C4DA3">
      <w:pPr>
        <w:ind w:left="720"/>
      </w:pPr>
      <w:r>
        <w:t>d.</w:t>
      </w:r>
      <w:r>
        <w:tab/>
      </w:r>
      <w:r>
        <w:rPr>
          <w:rFonts w:ascii="Courier New" w:hAnsi="Courier New" w:cs="Courier New"/>
        </w:rPr>
        <w:t>3Set</w:t>
      </w:r>
      <w:r>
        <w:tab/>
      </w:r>
      <w:r>
        <w:tab/>
      </w:r>
      <w:r>
        <w:tab/>
      </w:r>
      <w:r>
        <w:tab/>
        <w:t>_____</w:t>
      </w:r>
      <w:r>
        <w:tab/>
      </w:r>
      <w:r>
        <w:tab/>
      </w:r>
      <w:r>
        <w:rPr>
          <w:u w:val="single"/>
        </w:rPr>
        <w:t>__X__</w:t>
      </w:r>
    </w:p>
    <w:p w:rsidR="003C4DA3" w:rsidRDefault="003C4DA3">
      <w:pPr>
        <w:ind w:left="720"/>
      </w:pPr>
      <w:r>
        <w:t>e.</w:t>
      </w:r>
      <w:r>
        <w:tab/>
      </w:r>
      <w:r>
        <w:rPr>
          <w:rFonts w:ascii="Courier New" w:hAnsi="Courier New" w:cs="Courier New"/>
        </w:rPr>
        <w:t>PAY_DAY</w:t>
      </w:r>
      <w:r>
        <w:tab/>
      </w:r>
      <w:r>
        <w:tab/>
      </w:r>
      <w:r>
        <w:tab/>
      </w:r>
      <w:r>
        <w:rPr>
          <w:u w:val="single"/>
        </w:rPr>
        <w:t>__X__</w:t>
      </w:r>
      <w:r>
        <w:tab/>
      </w:r>
      <w:r>
        <w:tab/>
        <w:t>_____</w:t>
      </w:r>
    </w:p>
    <w:p w:rsidR="003C4DA3" w:rsidRPr="008A5005" w:rsidRDefault="003C4DA3">
      <w:pPr>
        <w:ind w:left="720"/>
        <w:rPr>
          <w:lang w:val="de-DE"/>
        </w:rPr>
      </w:pPr>
      <w:r w:rsidRPr="008A5005">
        <w:rPr>
          <w:lang w:val="de-DE"/>
        </w:rPr>
        <w:t>f.</w:t>
      </w:r>
      <w:r w:rsidRPr="008A5005">
        <w:rPr>
          <w:lang w:val="de-DE"/>
        </w:rPr>
        <w:tab/>
      </w:r>
      <w:r w:rsidRPr="008A5005">
        <w:rPr>
          <w:rFonts w:ascii="Courier New" w:hAnsi="Courier New" w:cs="Courier New"/>
          <w:lang w:val="de-DE"/>
        </w:rPr>
        <w:t>bin-2</w:t>
      </w:r>
      <w:r w:rsidRPr="008A5005">
        <w:rPr>
          <w:lang w:val="de-DE"/>
        </w:rPr>
        <w:tab/>
      </w:r>
      <w:r w:rsidRPr="008A5005">
        <w:rPr>
          <w:lang w:val="de-DE"/>
        </w:rPr>
        <w:tab/>
      </w:r>
      <w:r w:rsidRPr="008A5005">
        <w:rPr>
          <w:lang w:val="de-DE"/>
        </w:rPr>
        <w:tab/>
        <w:t>_____</w:t>
      </w:r>
      <w:r w:rsidRPr="008A5005">
        <w:rPr>
          <w:lang w:val="de-DE"/>
        </w:rPr>
        <w:tab/>
      </w:r>
      <w:r w:rsidRPr="008A5005">
        <w:rPr>
          <w:lang w:val="de-DE"/>
        </w:rPr>
        <w:tab/>
      </w:r>
      <w:r w:rsidRPr="008A5005">
        <w:rPr>
          <w:u w:val="single"/>
          <w:lang w:val="de-DE"/>
        </w:rPr>
        <w:t>__X__</w:t>
      </w:r>
    </w:p>
    <w:p w:rsidR="003C4DA3" w:rsidRPr="008A5005" w:rsidRDefault="003C4DA3">
      <w:pPr>
        <w:ind w:left="720"/>
        <w:rPr>
          <w:lang w:val="de-DE"/>
        </w:rPr>
      </w:pPr>
      <w:r w:rsidRPr="008A5005">
        <w:rPr>
          <w:lang w:val="de-DE"/>
        </w:rPr>
        <w:t>g.</w:t>
      </w:r>
      <w:r w:rsidRPr="008A5005">
        <w:rPr>
          <w:lang w:val="de-DE"/>
        </w:rPr>
        <w:tab/>
      </w:r>
      <w:r w:rsidRPr="008A5005">
        <w:rPr>
          <w:rFonts w:ascii="Courier New" w:hAnsi="Courier New" w:cs="Courier New"/>
          <w:lang w:val="de-DE"/>
        </w:rPr>
        <w:t>num5</w:t>
      </w:r>
      <w:r w:rsidRPr="008A5005">
        <w:rPr>
          <w:lang w:val="de-DE"/>
        </w:rPr>
        <w:tab/>
      </w:r>
      <w:r w:rsidRPr="008A5005">
        <w:rPr>
          <w:lang w:val="de-DE"/>
        </w:rPr>
        <w:tab/>
      </w:r>
      <w:r w:rsidRPr="008A5005">
        <w:rPr>
          <w:lang w:val="de-DE"/>
        </w:rPr>
        <w:tab/>
      </w:r>
      <w:r w:rsidRPr="008A5005">
        <w:rPr>
          <w:lang w:val="de-DE"/>
        </w:rPr>
        <w:tab/>
      </w:r>
      <w:r w:rsidRPr="008A5005">
        <w:rPr>
          <w:u w:val="single"/>
          <w:lang w:val="de-DE"/>
        </w:rPr>
        <w:t>__X__</w:t>
      </w:r>
      <w:r w:rsidRPr="008A5005">
        <w:rPr>
          <w:lang w:val="de-DE"/>
        </w:rPr>
        <w:tab/>
      </w:r>
      <w:r w:rsidRPr="008A5005">
        <w:rPr>
          <w:lang w:val="de-DE"/>
        </w:rPr>
        <w:tab/>
        <w:t>_____</w:t>
      </w:r>
    </w:p>
    <w:p w:rsidR="003C4DA3" w:rsidRDefault="003C4DA3">
      <w:pPr>
        <w:ind w:left="720"/>
      </w:pPr>
      <w:r>
        <w:t>h</w:t>
      </w:r>
      <w:r>
        <w:tab/>
      </w:r>
      <w:r>
        <w:rPr>
          <w:rFonts w:ascii="Courier New" w:hAnsi="Courier New" w:cs="Courier New"/>
        </w:rPr>
        <w:t>square feet</w:t>
      </w:r>
      <w:r>
        <w:tab/>
      </w:r>
      <w:r>
        <w:tab/>
        <w:t>_____</w:t>
      </w:r>
      <w:r>
        <w:tab/>
      </w:r>
      <w:r>
        <w:tab/>
      </w:r>
      <w:r>
        <w:rPr>
          <w:u w:val="single"/>
        </w:rPr>
        <w:t>__X__</w:t>
      </w:r>
    </w:p>
    <w:p w:rsidR="003C4DA3" w:rsidRDefault="003C4DA3">
      <w:pPr>
        <w:ind w:firstLine="720"/>
      </w:pPr>
    </w:p>
    <w:p w:rsidR="003C4DA3" w:rsidRDefault="003C4DA3">
      <w:pPr>
        <w:ind w:firstLine="720"/>
      </w:pPr>
    </w:p>
    <w:p w:rsidR="003C4DA3" w:rsidRDefault="003C4DA3">
      <w:pPr>
        <w:ind w:firstLine="720"/>
      </w:pPr>
    </w:p>
    <w:p w:rsidR="003C4DA3" w:rsidRDefault="003C4DA3">
      <w:pPr>
        <w:pStyle w:val="Header"/>
        <w:tabs>
          <w:tab w:val="clear" w:pos="4320"/>
          <w:tab w:val="clear" w:pos="8640"/>
        </w:tabs>
      </w:pPr>
      <w:r>
        <w:lastRenderedPageBreak/>
        <w:t>10.</w:t>
      </w:r>
      <w:r>
        <w:tab/>
        <w:t>Give the reason why each of the following identifiers are illegal:</w:t>
      </w:r>
      <w:r>
        <w:br/>
      </w:r>
    </w:p>
    <w:p w:rsidR="003C4DA3" w:rsidRDefault="003C4DA3">
      <w:pPr>
        <w:numPr>
          <w:ilvl w:val="0"/>
          <w:numId w:val="2"/>
        </w:numPr>
        <w:tabs>
          <w:tab w:val="clear" w:pos="2160"/>
        </w:tabs>
        <w:ind w:left="1440"/>
      </w:pPr>
      <w:r>
        <w:t xml:space="preserve">two spruce  - </w:t>
      </w: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t>space</w:t>
      </w:r>
    </w:p>
    <w:p w:rsidR="003C4DA3" w:rsidRDefault="003C4DA3">
      <w:pPr>
        <w:numPr>
          <w:ilvl w:val="0"/>
          <w:numId w:val="2"/>
        </w:numPr>
        <w:tabs>
          <w:tab w:val="clear" w:pos="2160"/>
        </w:tabs>
        <w:ind w:left="1440"/>
      </w:pPr>
      <w:r>
        <w:t xml:space="preserve">high-voltage  - </w:t>
      </w: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t>dash</w:t>
      </w:r>
    </w:p>
    <w:p w:rsidR="003C4DA3" w:rsidRDefault="003C4DA3">
      <w:pPr>
        <w:numPr>
          <w:ilvl w:val="0"/>
          <w:numId w:val="2"/>
        </w:numPr>
        <w:tabs>
          <w:tab w:val="clear" w:pos="2160"/>
        </w:tabs>
        <w:ind w:left="1440"/>
      </w:pPr>
      <w:r>
        <w:t xml:space="preserve">3’scompany  - </w:t>
      </w: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t>apostrophe</w:t>
      </w:r>
    </w:p>
    <w:p w:rsidR="003C4DA3" w:rsidRDefault="003C4DA3">
      <w:pPr>
        <w:numPr>
          <w:ilvl w:val="0"/>
          <w:numId w:val="2"/>
        </w:numPr>
        <w:tabs>
          <w:tab w:val="clear" w:pos="2160"/>
        </w:tabs>
        <w:ind w:left="1440"/>
      </w:pPr>
      <w:r>
        <w:t xml:space="preserve">texas two step  - </w:t>
      </w: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t>spaces</w:t>
      </w:r>
    </w:p>
    <w:p w:rsidR="003C4DA3" w:rsidRDefault="003C4DA3">
      <w:pPr>
        <w:numPr>
          <w:ilvl w:val="0"/>
          <w:numId w:val="2"/>
        </w:numPr>
        <w:tabs>
          <w:tab w:val="clear" w:pos="2160"/>
        </w:tabs>
        <w:ind w:left="1440"/>
      </w:pPr>
      <w:r>
        <w:t xml:space="preserve">phone.number  - </w:t>
      </w: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t>period</w:t>
      </w:r>
    </w:p>
    <w:p w:rsidR="003C4DA3" w:rsidRDefault="003C4DA3">
      <w:pPr>
        <w:numPr>
          <w:ilvl w:val="0"/>
          <w:numId w:val="2"/>
        </w:numPr>
        <w:tabs>
          <w:tab w:val="clear" w:pos="2160"/>
        </w:tabs>
        <w:ind w:left="1440"/>
      </w:pPr>
      <w:r>
        <w:t xml:space="preserve">void  - </w:t>
      </w: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 xml:space="preserve">: </w:t>
      </w:r>
      <w:r>
        <w:t>reserved word</w:t>
      </w:r>
    </w:p>
    <w:p w:rsidR="003C4DA3" w:rsidRDefault="003C4DA3"/>
    <w:p w:rsidR="003C4DA3" w:rsidRDefault="003C4DA3">
      <w:pPr>
        <w:ind w:left="720" w:hanging="720"/>
      </w:pPr>
      <w:r>
        <w:t>11.</w:t>
      </w:r>
      <w:r>
        <w:tab/>
        <w:t>Write Java code that initializes two numbers to 25 and 40 and then prints the floating point average to the screen.</w:t>
      </w:r>
      <w:r>
        <w:br/>
      </w:r>
    </w:p>
    <w:p w:rsidR="003C4DA3" w:rsidRDefault="003C4DA3">
      <w:pPr>
        <w:ind w:firstLine="720"/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</w:t>
      </w: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first = 25;</w:t>
      </w: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second = 40;</w:t>
      </w:r>
    </w:p>
    <w:p w:rsidR="003C4DA3" w:rsidRDefault="003C4DA3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average = (first + second)/2;</w:t>
      </w:r>
    </w:p>
    <w:p w:rsidR="003C4DA3" w:rsidRDefault="003C4DA3">
      <w:pPr>
        <w:ind w:left="720" w:firstLine="720"/>
      </w:pPr>
      <w:r>
        <w:rPr>
          <w:rFonts w:ascii="Courier New" w:hAnsi="Courier New" w:cs="Courier New"/>
          <w:sz w:val="22"/>
        </w:rPr>
        <w:t>System.out.println(“Average = “ + average);</w:t>
      </w:r>
    </w:p>
    <w:p w:rsidR="003C4DA3" w:rsidRDefault="003C4DA3"/>
    <w:p w:rsidR="003C4DA3" w:rsidRDefault="003C4DA3">
      <w:pPr>
        <w:ind w:left="720" w:hanging="720"/>
      </w:pPr>
      <w:r>
        <w:t>12.</w:t>
      </w:r>
      <w:r>
        <w:tab/>
        <w:t xml:space="preserve">Write a Java statement that prints the value of a variable called </w:t>
      </w:r>
      <w:r>
        <w:rPr>
          <w:i/>
          <w:iCs/>
        </w:rPr>
        <w:t>count</w:t>
      </w:r>
      <w:r>
        <w:t xml:space="preserve"> preceded by “The total is” and followed by “units.”</w:t>
      </w:r>
    </w:p>
    <w:p w:rsidR="003C4DA3" w:rsidRDefault="003C4DA3"/>
    <w:p w:rsidR="003C4DA3" w:rsidRDefault="003C4DA3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2"/>
        </w:rPr>
        <w:t>Answer</w:t>
      </w:r>
      <w:r>
        <w:rPr>
          <w:rFonts w:ascii="Courier New" w:hAnsi="Courier New" w:cs="Courier New"/>
          <w:sz w:val="22"/>
        </w:rPr>
        <w:t>:</w:t>
      </w:r>
    </w:p>
    <w:p w:rsidR="003C4DA3" w:rsidRDefault="003C4DA3">
      <w:pPr>
        <w:ind w:left="720" w:firstLine="720"/>
        <w:rPr>
          <w:b/>
          <w:bCs/>
        </w:rPr>
      </w:pPr>
      <w:r>
        <w:rPr>
          <w:rFonts w:ascii="Courier New" w:hAnsi="Courier New" w:cs="Courier New"/>
          <w:sz w:val="22"/>
        </w:rPr>
        <w:t>System.out.println(“The total is “ + count + “ units.”);</w:t>
      </w:r>
    </w:p>
    <w:p w:rsidR="003C4DA3" w:rsidRDefault="003C4DA3"/>
    <w:p w:rsidR="003C4DA3" w:rsidRDefault="003C4DA3">
      <w:r>
        <w:t>13.</w:t>
      </w:r>
      <w:r>
        <w:tab/>
        <w:t>Which of the following is the Java operator for multiplication?</w:t>
      </w:r>
      <w:r>
        <w:br/>
      </w:r>
    </w:p>
    <w:p w:rsidR="003C4DA3" w:rsidRDefault="003C4DA3">
      <w:pPr>
        <w:ind w:firstLine="720"/>
      </w:pPr>
      <w:r>
        <w:t>a.</w:t>
      </w:r>
      <w:r>
        <w:tab/>
        <w:t>+</w:t>
      </w:r>
      <w:r>
        <w:tab/>
      </w:r>
    </w:p>
    <w:p w:rsidR="003C4DA3" w:rsidRDefault="003C4DA3">
      <w:pPr>
        <w:ind w:firstLine="720"/>
      </w:pPr>
      <w:r>
        <w:t>b.</w:t>
      </w:r>
      <w:r>
        <w:tab/>
        <w:t>-</w:t>
      </w:r>
      <w:r>
        <w:tab/>
      </w:r>
    </w:p>
    <w:p w:rsidR="003C4DA3" w:rsidRDefault="003C4DA3">
      <w:pPr>
        <w:ind w:firstLine="720"/>
      </w:pPr>
      <w:r>
        <w:t>c.</w:t>
      </w:r>
      <w:r>
        <w:tab/>
        <w:t>*</w:t>
      </w:r>
      <w:r>
        <w:tab/>
      </w:r>
    </w:p>
    <w:p w:rsidR="003C4DA3" w:rsidRDefault="003C4DA3">
      <w:pPr>
        <w:ind w:firstLine="720"/>
      </w:pPr>
      <w:r>
        <w:t>d.</w:t>
      </w:r>
      <w:r>
        <w:tab/>
        <w:t>/</w:t>
      </w:r>
      <w:r>
        <w:tab/>
      </w:r>
    </w:p>
    <w:p w:rsidR="003C4DA3" w:rsidRDefault="003C4DA3">
      <w:pPr>
        <w:numPr>
          <w:ins w:id="1" w:author="ICT" w:date="2005-12-01T11:26:00Z"/>
        </w:numPr>
        <w:ind w:firstLine="720"/>
      </w:pPr>
      <w:r>
        <w:t>e.</w:t>
      </w:r>
      <w:r>
        <w:tab/>
        <w:t>%</w:t>
      </w:r>
    </w:p>
    <w:p w:rsidR="003C4DA3" w:rsidRDefault="003C4DA3"/>
    <w:p w:rsidR="003C4DA3" w:rsidRDefault="003C4DA3">
      <w:pPr>
        <w:pStyle w:val="Heading1"/>
      </w:pPr>
      <w:r>
        <w:rPr>
          <w:rFonts w:ascii="Courier New" w:hAnsi="Courier New" w:cs="Courier New"/>
          <w:sz w:val="22"/>
        </w:rPr>
        <w:t xml:space="preserve">Answer: </w:t>
      </w:r>
      <w:r>
        <w:rPr>
          <w:rFonts w:ascii="Courier New" w:hAnsi="Courier New" w:cs="Courier New"/>
          <w:b w:val="0"/>
          <w:bCs w:val="0"/>
          <w:sz w:val="22"/>
        </w:rPr>
        <w:t>c</w:t>
      </w:r>
    </w:p>
    <w:p w:rsidR="003C4DA3" w:rsidRDefault="003C4DA3"/>
    <w:p w:rsidR="003C4DA3" w:rsidRDefault="003C4DA3">
      <w:r>
        <w:t>14.</w:t>
      </w:r>
      <w:r>
        <w:tab/>
        <w:t>Which of the following statements increments the value of i, then assigns the result to j?</w:t>
      </w:r>
      <w:r>
        <w:br/>
      </w:r>
    </w:p>
    <w:p w:rsidR="003C4DA3" w:rsidRDefault="003C4DA3">
      <w:pPr>
        <w:ind w:firstLine="720"/>
      </w:pPr>
      <w:r>
        <w:t>a.</w:t>
      </w:r>
      <w:r>
        <w:tab/>
        <w:t>j = i++</w:t>
      </w:r>
      <w:r>
        <w:tab/>
      </w:r>
      <w:r>
        <w:tab/>
        <w:t>b.</w:t>
      </w:r>
      <w:r>
        <w:tab/>
        <w:t>j = ++i;</w:t>
      </w:r>
      <w:r>
        <w:tab/>
      </w:r>
    </w:p>
    <w:p w:rsidR="003C4DA3" w:rsidRDefault="003C4DA3">
      <w:pPr>
        <w:ind w:firstLine="720"/>
      </w:pPr>
      <w:r>
        <w:t>c.</w:t>
      </w:r>
      <w:r>
        <w:tab/>
        <w:t>i= j++;</w:t>
      </w:r>
      <w:r>
        <w:tab/>
      </w:r>
      <w:r>
        <w:tab/>
        <w:t>d.</w:t>
      </w:r>
      <w:r>
        <w:tab/>
        <w:t>i = ++j;</w:t>
      </w:r>
    </w:p>
    <w:p w:rsidR="003C4DA3" w:rsidRDefault="003C4DA3"/>
    <w:p w:rsidR="003C4DA3" w:rsidRDefault="003C4DA3">
      <w:pPr>
        <w:pStyle w:val="Heading1"/>
      </w:pPr>
      <w:r>
        <w:rPr>
          <w:rFonts w:ascii="Courier New" w:hAnsi="Courier New" w:cs="Courier New"/>
          <w:sz w:val="22"/>
        </w:rPr>
        <w:t xml:space="preserve">Answer: </w:t>
      </w:r>
      <w:r w:rsidR="008A5005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b w:val="0"/>
          <w:bCs w:val="0"/>
          <w:sz w:val="22"/>
        </w:rPr>
        <w:t>b</w:t>
      </w:r>
    </w:p>
    <w:p w:rsidR="003C4DA3" w:rsidRDefault="003C4DA3"/>
    <w:p w:rsidR="003C4DA3" w:rsidRDefault="00257C34">
      <w:r>
        <w:br w:type="page"/>
      </w:r>
      <w:r w:rsidR="003C4DA3">
        <w:lastRenderedPageBreak/>
        <w:t>15.</w:t>
      </w:r>
      <w:r w:rsidR="003C4DA3">
        <w:tab/>
        <w:t>Which of the following statements casts the variable i to an integer?</w:t>
      </w:r>
      <w:r w:rsidR="003C4DA3">
        <w:br/>
      </w:r>
    </w:p>
    <w:p w:rsidR="003C4DA3" w:rsidRDefault="003C4DA3">
      <w:pPr>
        <w:ind w:firstLine="720"/>
      </w:pPr>
      <w:r>
        <w:t>a.</w:t>
      </w:r>
      <w:r>
        <w:tab/>
        <w:t>total = (int) i + num;</w:t>
      </w:r>
      <w:r>
        <w:tab/>
      </w:r>
      <w:r>
        <w:tab/>
        <w:t>b.</w:t>
      </w:r>
      <w:r>
        <w:tab/>
        <w:t>total = (double)i + num;</w:t>
      </w:r>
    </w:p>
    <w:p w:rsidR="003C4DA3" w:rsidRDefault="003C4DA3">
      <w:pPr>
        <w:ind w:firstLine="720"/>
      </w:pPr>
      <w:r>
        <w:t>c.</w:t>
      </w:r>
      <w:r>
        <w:tab/>
        <w:t>total = i + (double)num;</w:t>
      </w:r>
      <w:r>
        <w:tab/>
        <w:t>d.</w:t>
      </w:r>
      <w:r>
        <w:tab/>
        <w:t>total = (float)i + num;</w:t>
      </w:r>
    </w:p>
    <w:p w:rsidR="003C4DA3" w:rsidRDefault="003C4DA3"/>
    <w:p w:rsidR="003C4DA3" w:rsidRDefault="003C4DA3">
      <w:pPr>
        <w:pStyle w:val="Heading1"/>
      </w:pPr>
      <w:r>
        <w:rPr>
          <w:rFonts w:ascii="Courier New" w:hAnsi="Courier New" w:cs="Courier New"/>
          <w:sz w:val="22"/>
        </w:rPr>
        <w:t xml:space="preserve">Answer: </w:t>
      </w:r>
      <w:r>
        <w:rPr>
          <w:rFonts w:ascii="Courier New" w:hAnsi="Courier New" w:cs="Courier New"/>
          <w:b w:val="0"/>
          <w:bCs w:val="0"/>
          <w:sz w:val="22"/>
        </w:rPr>
        <w:t>a</w:t>
      </w:r>
    </w:p>
    <w:p w:rsidR="003C4DA3" w:rsidRDefault="003C4DA3"/>
    <w:p w:rsidR="003C4DA3" w:rsidRDefault="003C4DA3">
      <w:r>
        <w:t>16.</w:t>
      </w:r>
      <w:r>
        <w:tab/>
        <w:t>What are the values of each of the variables after the execution of this code segment?</w:t>
      </w:r>
    </w:p>
    <w:p w:rsidR="003C4DA3" w:rsidRDefault="003C4DA3">
      <w:pPr>
        <w:ind w:firstLine="720"/>
      </w:pP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yards;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pricePerYard;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cost;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tax;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totalCost;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yards = 6.25;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pricePerYard = 4.49;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cost = yards * pricePerYard;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tax = .0675 * cost;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totalCost = cost + tax;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yards </w:t>
      </w:r>
      <w:r>
        <w:rPr>
          <w:rFonts w:ascii="Courier New" w:hAnsi="Courier New" w:cs="Courier New"/>
          <w:sz w:val="22"/>
          <w:u w:val="single"/>
        </w:rPr>
        <w:t>__6.25____</w:t>
      </w:r>
      <w:r>
        <w:rPr>
          <w:rFonts w:ascii="Courier New" w:hAnsi="Courier New" w:cs="Courier New"/>
          <w:sz w:val="22"/>
        </w:rPr>
        <w:t xml:space="preserve"> 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pricePerYard</w:t>
      </w:r>
      <w:r>
        <w:rPr>
          <w:rFonts w:ascii="Courier New" w:hAnsi="Courier New" w:cs="Courier New"/>
          <w:sz w:val="22"/>
          <w:u w:val="single"/>
        </w:rPr>
        <w:t>___4.49____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cost</w:t>
      </w:r>
      <w:r>
        <w:rPr>
          <w:rFonts w:ascii="Courier New" w:hAnsi="Courier New" w:cs="Courier New"/>
          <w:sz w:val="22"/>
          <w:u w:val="single"/>
        </w:rPr>
        <w:t xml:space="preserve"> ___28.0625____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tax</w:t>
      </w:r>
      <w:r>
        <w:rPr>
          <w:rFonts w:ascii="Courier New" w:hAnsi="Courier New" w:cs="Courier New"/>
          <w:sz w:val="22"/>
          <w:u w:val="single"/>
        </w:rPr>
        <w:t xml:space="preserve"> ____1.8942___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totalCost</w:t>
      </w:r>
      <w:r>
        <w:rPr>
          <w:rFonts w:ascii="Courier New" w:hAnsi="Courier New" w:cs="Courier New"/>
          <w:sz w:val="22"/>
          <w:u w:val="single"/>
        </w:rPr>
        <w:t xml:space="preserve"> ___29.9567___</w:t>
      </w:r>
      <w:r>
        <w:rPr>
          <w:rFonts w:ascii="Courier New" w:hAnsi="Courier New" w:cs="Courier New"/>
          <w:sz w:val="22"/>
        </w:rPr>
        <w:br/>
      </w:r>
    </w:p>
    <w:p w:rsidR="003C4DA3" w:rsidRDefault="003C4DA3">
      <w:r>
        <w:t>17.</w:t>
      </w:r>
      <w:r>
        <w:tab/>
        <w:t>Compute the value of each of the following expressions:</w:t>
      </w:r>
      <w:r>
        <w:br/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a.</w:t>
      </w:r>
      <w:r>
        <w:rPr>
          <w:rFonts w:ascii="Courier New" w:hAnsi="Courier New" w:cs="Courier New"/>
          <w:sz w:val="22"/>
        </w:rPr>
        <w:tab/>
        <w:t xml:space="preserve">4 % 5  =&gt;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__4___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b.  </w:t>
      </w:r>
      <w:r>
        <w:rPr>
          <w:rFonts w:ascii="Courier New" w:hAnsi="Courier New" w:cs="Courier New"/>
          <w:sz w:val="22"/>
        </w:rPr>
        <w:tab/>
        <w:t xml:space="preserve">5 / 3 - 10 =&gt;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__-9__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c.</w:t>
      </w:r>
      <w:r>
        <w:rPr>
          <w:rFonts w:ascii="Courier New" w:hAnsi="Courier New" w:cs="Courier New"/>
          <w:sz w:val="22"/>
        </w:rPr>
        <w:tab/>
        <w:t xml:space="preserve">24 % 6 + 24 / 6 =&gt;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__4___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d.</w:t>
      </w:r>
      <w:r>
        <w:rPr>
          <w:rFonts w:ascii="Courier New" w:hAnsi="Courier New" w:cs="Courier New"/>
          <w:sz w:val="22"/>
        </w:rPr>
        <w:tab/>
        <w:t xml:space="preserve">22 / 25 =&gt;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__0___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e.</w:t>
      </w:r>
      <w:r>
        <w:rPr>
          <w:rFonts w:ascii="Courier New" w:hAnsi="Courier New" w:cs="Courier New"/>
          <w:sz w:val="22"/>
        </w:rPr>
        <w:tab/>
        <w:t xml:space="preserve">7 / 3 * 4  =&gt;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__8___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f.</w:t>
      </w:r>
      <w:r>
        <w:rPr>
          <w:rFonts w:ascii="Courier New" w:hAnsi="Courier New" w:cs="Courier New"/>
          <w:sz w:val="22"/>
        </w:rPr>
        <w:tab/>
        <w:t xml:space="preserve">13 % 7 / 3 =&gt;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__2___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g.</w:t>
      </w:r>
      <w:r>
        <w:rPr>
          <w:rFonts w:ascii="Courier New" w:hAnsi="Courier New" w:cs="Courier New"/>
          <w:sz w:val="22"/>
        </w:rPr>
        <w:tab/>
        <w:t xml:space="preserve">7 + 2 – 3 * 5 / 2 =&gt;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__2___</w:t>
      </w:r>
    </w:p>
    <w:p w:rsidR="003C4DA3" w:rsidRDefault="003C4DA3">
      <w:pPr>
        <w:ind w:firstLine="720"/>
      </w:pPr>
    </w:p>
    <w:p w:rsidR="003C4DA3" w:rsidRDefault="003C4DA3">
      <w:pPr>
        <w:ind w:firstLine="720"/>
      </w:pPr>
    </w:p>
    <w:p w:rsidR="003C4DA3" w:rsidRDefault="003C4DA3">
      <w:pPr>
        <w:pStyle w:val="BodyTextIndent"/>
        <w:ind w:left="720"/>
      </w:pPr>
      <w:r>
        <w:t>18.</w:t>
      </w:r>
      <w:r>
        <w:tab/>
        <w:t>Trace through the code giving the values for each variable at each line. Put a “?” if you do not know:</w:t>
      </w:r>
    </w:p>
    <w:p w:rsidR="003C4DA3" w:rsidRDefault="003C4DA3">
      <w:pPr>
        <w:ind w:firstLine="720"/>
      </w:pP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final int n = 7;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int x, y , z;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  <w:sz w:val="22"/>
        </w:rPr>
        <w:t>x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  y</w:t>
      </w:r>
      <w:r>
        <w:rPr>
          <w:rFonts w:ascii="Courier New" w:hAnsi="Courier New" w:cs="Courier New"/>
          <w:sz w:val="22"/>
        </w:rPr>
        <w:tab/>
        <w:t xml:space="preserve"> </w:t>
      </w:r>
      <w:r>
        <w:rPr>
          <w:rFonts w:ascii="Courier New" w:hAnsi="Courier New" w:cs="Courier New"/>
          <w:sz w:val="22"/>
        </w:rPr>
        <w:tab/>
        <w:t xml:space="preserve">  z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x = 3;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__3__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__?___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__?__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y = x + 10;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__3__</w:t>
      </w:r>
      <w:r>
        <w:rPr>
          <w:rFonts w:ascii="Courier New" w:hAnsi="Courier New" w:cs="Courier New"/>
          <w:sz w:val="22"/>
          <w:u w:val="single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__13__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__?__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z = y – 4;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__3__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__13__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__9__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y += 2;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__3__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__15__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__9__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x = z++;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__9__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__15__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__10_</w:t>
      </w:r>
    </w:p>
    <w:p w:rsidR="003C4DA3" w:rsidRDefault="003C4DA3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</w:p>
    <w:p w:rsidR="003C4DA3" w:rsidRDefault="003C4DA3">
      <w:pPr>
        <w:ind w:firstLine="720"/>
        <w:rPr>
          <w:rFonts w:ascii="Courier New" w:hAnsi="Courier New" w:cs="Courier New"/>
        </w:rPr>
      </w:pPr>
    </w:p>
    <w:sectPr w:rsidR="003C4DA3">
      <w:headerReference w:type="default" r:id="rId7"/>
      <w:footerReference w:type="even" r:id="rId8"/>
      <w:footerReference w:type="default" r:id="rId9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FC4" w:rsidRDefault="00687FC4">
      <w:r>
        <w:separator/>
      </w:r>
    </w:p>
  </w:endnote>
  <w:endnote w:type="continuationSeparator" w:id="0">
    <w:p w:rsidR="00687FC4" w:rsidRDefault="0068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C34" w:rsidRDefault="00257C34" w:rsidP="005B14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7C34" w:rsidRDefault="00257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C34" w:rsidRDefault="00257C34" w:rsidP="005B14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1864">
      <w:rPr>
        <w:rStyle w:val="PageNumber"/>
        <w:noProof/>
      </w:rPr>
      <w:t>1</w:t>
    </w:r>
    <w:r>
      <w:rPr>
        <w:rStyle w:val="PageNumber"/>
      </w:rPr>
      <w:fldChar w:fldCharType="end"/>
    </w:r>
  </w:p>
  <w:p w:rsidR="00257C34" w:rsidRDefault="00257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FC4" w:rsidRDefault="00687FC4">
      <w:r>
        <w:separator/>
      </w:r>
    </w:p>
  </w:footnote>
  <w:footnote w:type="continuationSeparator" w:id="0">
    <w:p w:rsidR="00687FC4" w:rsidRDefault="00687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197" w:rsidRPr="00854197" w:rsidRDefault="00854197" w:rsidP="00854197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854197">
      <w:rPr>
        <w:rFonts w:ascii="Arial" w:hAnsi="Arial" w:cs="Arial"/>
        <w:sz w:val="16"/>
        <w:szCs w:val="16"/>
      </w:rPr>
      <w:tab/>
    </w:r>
    <w:r w:rsidRPr="00854197">
      <w:rPr>
        <w:rFonts w:ascii="Arial" w:hAnsi="Arial" w:cs="Arial"/>
        <w:sz w:val="16"/>
        <w:szCs w:val="16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1754"/>
    <w:multiLevelType w:val="hybridMultilevel"/>
    <w:tmpl w:val="0B449C46"/>
    <w:lvl w:ilvl="0" w:tplc="8B5CE0D0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AD173FD"/>
    <w:multiLevelType w:val="hybridMultilevel"/>
    <w:tmpl w:val="2312F2C6"/>
    <w:lvl w:ilvl="0" w:tplc="984ACAFE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552F2F"/>
    <w:multiLevelType w:val="hybridMultilevel"/>
    <w:tmpl w:val="553AF646"/>
    <w:lvl w:ilvl="0" w:tplc="892E12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A3"/>
    <w:rsid w:val="0008111A"/>
    <w:rsid w:val="000D11A4"/>
    <w:rsid w:val="00257C34"/>
    <w:rsid w:val="002A1864"/>
    <w:rsid w:val="003C4DA3"/>
    <w:rsid w:val="00445617"/>
    <w:rsid w:val="004C73FD"/>
    <w:rsid w:val="005858C9"/>
    <w:rsid w:val="005B1428"/>
    <w:rsid w:val="00687FC4"/>
    <w:rsid w:val="007D6166"/>
    <w:rsid w:val="00854197"/>
    <w:rsid w:val="008A5005"/>
    <w:rsid w:val="00EC08E1"/>
    <w:rsid w:val="00F3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89D30E2"/>
  <w15:chartTrackingRefBased/>
  <w15:docId w15:val="{163BC90C-E8F7-4F2D-BB03-BCD10143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2012-09-24T19:57:00Z</cp:lastPrinted>
  <dcterms:created xsi:type="dcterms:W3CDTF">2017-08-21T21:08:00Z</dcterms:created>
  <dcterms:modified xsi:type="dcterms:W3CDTF">2017-08-21T21:09:00Z</dcterms:modified>
</cp:coreProperties>
</file>